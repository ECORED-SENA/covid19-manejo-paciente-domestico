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4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10426"/>
        <w:tblGridChange w:id="0">
          <w:tblGrid>
            <w:gridCol w:w="3964"/>
            <w:gridCol w:w="10426"/>
          </w:tblGrid>
        </w:tblGridChange>
      </w:tblGrid>
      <w:tr>
        <w:tc>
          <w:tcPr/>
          <w:p w:rsidR="00000000" w:rsidDel="00000000" w:rsidP="00000000" w:rsidRDefault="00000000" w:rsidRPr="00000000" w14:paraId="00000002">
            <w:pPr>
              <w:rPr>
                <w:b w:val="1"/>
              </w:rPr>
            </w:pPr>
            <w:r w:rsidDel="00000000" w:rsidR="00000000" w:rsidRPr="00000000">
              <w:rPr>
                <w:b w:val="1"/>
                <w:rtl w:val="0"/>
              </w:rPr>
              <w:t xml:space="preserve">PROGRAMA DE </w:t>
            </w:r>
            <w:r w:rsidDel="00000000" w:rsidR="00000000" w:rsidRPr="00000000">
              <w:rPr>
                <w:rtl w:val="0"/>
              </w:rPr>
              <w:t xml:space="preserve">FORMACIÓN</w:t>
            </w:r>
            <w:r w:rsidDel="00000000" w:rsidR="00000000" w:rsidRPr="00000000">
              <w:rPr>
                <w:rtl w:val="0"/>
              </w:rPr>
            </w:r>
          </w:p>
        </w:tc>
        <w:tc>
          <w:tcPr/>
          <w:p w:rsidR="00000000" w:rsidDel="00000000" w:rsidP="00000000" w:rsidRDefault="00000000" w:rsidRPr="00000000" w14:paraId="00000003">
            <w:pPr>
              <w:tabs>
                <w:tab w:val="left" w:pos="3600"/>
              </w:tabs>
              <w:rPr>
                <w:b w:val="1"/>
              </w:rPr>
            </w:pPr>
            <w:r w:rsidDel="00000000" w:rsidR="00000000" w:rsidRPr="00000000">
              <w:rPr>
                <w:i w:val="1"/>
                <w:sz w:val="20"/>
                <w:szCs w:val="20"/>
                <w:rtl w:val="0"/>
              </w:rPr>
              <w:t xml:space="preserve">Pautas de cuidado y prevención en el ámbito comunitario ante el fallecimiento de una persona por COVID-19</w:t>
            </w:r>
            <w:r w:rsidDel="00000000" w:rsidR="00000000" w:rsidRPr="00000000">
              <w:rPr>
                <w:rtl w:val="0"/>
              </w:rPr>
            </w:r>
          </w:p>
        </w:tc>
      </w:tr>
      <w:tr>
        <w:tc>
          <w:tcPr/>
          <w:p w:rsidR="00000000" w:rsidDel="00000000" w:rsidP="00000000" w:rsidRDefault="00000000" w:rsidRPr="00000000" w14:paraId="00000004">
            <w:pPr>
              <w:rPr>
                <w:b w:val="1"/>
              </w:rPr>
            </w:pPr>
            <w:r w:rsidDel="00000000" w:rsidR="00000000" w:rsidRPr="00000000">
              <w:rPr>
                <w:b w:val="1"/>
                <w:rtl w:val="0"/>
              </w:rPr>
              <w:t xml:space="preserve">COMPONENTE FORMATIVO</w:t>
            </w:r>
          </w:p>
        </w:tc>
        <w:tc>
          <w:tcPr/>
          <w:p w:rsidR="00000000" w:rsidDel="00000000" w:rsidP="00000000" w:rsidRDefault="00000000" w:rsidRPr="00000000" w14:paraId="00000005">
            <w:pPr>
              <w:rPr>
                <w:i w:val="1"/>
              </w:rPr>
            </w:pPr>
            <w:r w:rsidDel="00000000" w:rsidR="00000000" w:rsidRPr="00000000">
              <w:rPr>
                <w:i w:val="1"/>
                <w:rtl w:val="0"/>
              </w:rPr>
              <w:t xml:space="preserve">EDT (1:30 Minutos)</w:t>
            </w:r>
          </w:p>
        </w:tc>
      </w:tr>
      <w:tr>
        <w:tc>
          <w:tcPr/>
          <w:p w:rsidR="00000000" w:rsidDel="00000000" w:rsidP="00000000" w:rsidRDefault="00000000" w:rsidRPr="00000000" w14:paraId="00000006">
            <w:pPr>
              <w:rPr>
                <w:b w:val="1"/>
              </w:rPr>
            </w:pPr>
            <w:r w:rsidDel="00000000" w:rsidR="00000000" w:rsidRPr="00000000">
              <w:rPr>
                <w:b w:val="1"/>
                <w:rtl w:val="0"/>
              </w:rPr>
              <w:t xml:space="preserve">PALABRAS CLAVE</w:t>
            </w:r>
          </w:p>
        </w:tc>
        <w:tc>
          <w:tcPr/>
          <w:p w:rsidR="00000000" w:rsidDel="00000000" w:rsidP="00000000" w:rsidRDefault="00000000" w:rsidRPr="00000000" w14:paraId="00000007">
            <w:pPr>
              <w:rPr>
                <w:rFonts w:ascii="Calibri" w:cs="Calibri" w:eastAsia="Calibri" w:hAnsi="Calibri"/>
                <w:b w:val="1"/>
                <w:sz w:val="18"/>
                <w:szCs w:val="18"/>
              </w:rPr>
            </w:pPr>
            <w:r w:rsidDel="00000000" w:rsidR="00000000" w:rsidRPr="00000000">
              <w:rPr>
                <w:i w:val="1"/>
                <w:sz w:val="20"/>
                <w:szCs w:val="20"/>
                <w:rtl w:val="0"/>
              </w:rPr>
              <w:t xml:space="preserve">Bioseguridad, Elementos de Protección Personal-EPP, desinfección, cadáver, COVID-19.</w:t>
            </w:r>
            <w:r w:rsidDel="00000000" w:rsidR="00000000" w:rsidRPr="00000000">
              <w:rPr>
                <w:rtl w:val="0"/>
              </w:rPr>
            </w:r>
          </w:p>
        </w:tc>
      </w:tr>
      <w:tr>
        <w:tc>
          <w:tcPr/>
          <w:p w:rsidR="00000000" w:rsidDel="00000000" w:rsidP="00000000" w:rsidRDefault="00000000" w:rsidRPr="00000000" w14:paraId="00000008">
            <w:pPr>
              <w:rPr>
                <w:b w:val="1"/>
              </w:rPr>
            </w:pPr>
            <w:r w:rsidDel="00000000" w:rsidR="00000000" w:rsidRPr="00000000">
              <w:rPr>
                <w:b w:val="1"/>
                <w:rtl w:val="0"/>
              </w:rPr>
              <w:t xml:space="preserve">DESCRIPCIÓN EDUCATIVA</w:t>
            </w:r>
          </w:p>
        </w:tc>
        <w:tc>
          <w:tcPr/>
          <w:p w:rsidR="00000000" w:rsidDel="00000000" w:rsidP="00000000" w:rsidRDefault="00000000" w:rsidRPr="00000000" w14:paraId="00000009">
            <w:pPr>
              <w:rPr>
                <w:sz w:val="18"/>
                <w:szCs w:val="18"/>
              </w:rPr>
            </w:pPr>
            <w:r w:rsidDel="00000000" w:rsidR="00000000" w:rsidRPr="00000000">
              <w:rPr>
                <w:i w:val="1"/>
                <w:sz w:val="20"/>
                <w:szCs w:val="20"/>
                <w:rtl w:val="0"/>
              </w:rPr>
              <w:t xml:space="preserve">Los eventos de divulgación tecnológica se realizarán a través de encuentros masivos con alta mediación tecnológica en escenarios virtuales que permitan el acceso a un número importante de personas a conocimientos en bioseguridad, buenas prácticas de uso de elementos de protección personal y adecuado manejo de los cuerpos de pacientes fallecidos por COVID-19 en el marco de la actual pandemia.</w:t>
            </w:r>
            <w:r w:rsidDel="00000000" w:rsidR="00000000" w:rsidRPr="00000000">
              <w:rPr>
                <w:rtl w:val="0"/>
              </w:rPr>
            </w:r>
          </w:p>
        </w:tc>
      </w:tr>
      <w:tr>
        <w:tc>
          <w:tcPr/>
          <w:p w:rsidR="00000000" w:rsidDel="00000000" w:rsidP="00000000" w:rsidRDefault="00000000" w:rsidRPr="00000000" w14:paraId="0000000A">
            <w:pPr>
              <w:rPr>
                <w:b w:val="1"/>
              </w:rPr>
            </w:pPr>
            <w:r w:rsidDel="00000000" w:rsidR="00000000" w:rsidRPr="00000000">
              <w:rPr>
                <w:rtl w:val="0"/>
              </w:rPr>
              <w:t xml:space="preserve">ÁREA</w:t>
            </w:r>
            <w:r w:rsidDel="00000000" w:rsidR="00000000" w:rsidRPr="00000000">
              <w:rPr>
                <w:b w:val="1"/>
                <w:rtl w:val="0"/>
              </w:rPr>
              <w:t xml:space="preserve"> OCUPACIONAL</w:t>
            </w:r>
          </w:p>
        </w:tc>
        <w:tc>
          <w:tcPr/>
          <w:p w:rsidR="00000000" w:rsidDel="00000000" w:rsidP="00000000" w:rsidRDefault="00000000" w:rsidRPr="00000000" w14:paraId="0000000B">
            <w:pPr>
              <w:rPr>
                <w:i w:val="1"/>
              </w:rPr>
            </w:pPr>
            <w:r w:rsidDel="00000000" w:rsidR="00000000" w:rsidRPr="00000000">
              <w:rPr>
                <w:i w:val="1"/>
                <w:sz w:val="20"/>
                <w:szCs w:val="20"/>
                <w:rtl w:val="0"/>
              </w:rPr>
              <w:t xml:space="preserve">Comunidad en general.</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b w:val="1"/>
          <w:sz w:val="20"/>
          <w:szCs w:val="20"/>
          <w:u w:val="single"/>
        </w:rPr>
      </w:pPr>
      <w:r w:rsidDel="00000000" w:rsidR="00000000" w:rsidRPr="00000000">
        <w:rPr>
          <w:b w:val="1"/>
          <w:sz w:val="20"/>
          <w:szCs w:val="20"/>
          <w:u w:val="single"/>
          <w:rtl w:val="0"/>
        </w:rPr>
        <w:t xml:space="preserve">1.Desarrollo de Contenidos: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sz w:val="20"/>
          <w:szCs w:val="20"/>
          <w:shd w:fill="b6d7a8" w:val="clear"/>
        </w:rPr>
      </w:pPr>
      <w:r w:rsidDel="00000000" w:rsidR="00000000" w:rsidRPr="00000000">
        <w:rPr>
          <w:color w:val="000000"/>
          <w:sz w:val="20"/>
          <w:szCs w:val="20"/>
          <w:rtl w:val="0"/>
        </w:rPr>
        <w:t xml:space="preserve">El siguiente formato se debe diligenciar teniendo en cuenta los siguientes conceptos:</w:t>
      </w:r>
      <w:r w:rsidDel="00000000" w:rsidR="00000000" w:rsidRPr="00000000">
        <w:rPr>
          <w:sz w:val="20"/>
          <w:szCs w:val="20"/>
          <w:shd w:fill="b6d7a8" w:val="clear"/>
          <w:rtl w:val="0"/>
        </w:rPr>
        <w:t xml:space="preserve">  </w:t>
      </w:r>
    </w:p>
    <w:p w:rsidR="00000000" w:rsidDel="00000000" w:rsidP="00000000" w:rsidRDefault="00000000" w:rsidRPr="00000000" w14:paraId="00000011">
      <w:pPr>
        <w:rPr>
          <w:b w:val="1"/>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b w:val="1"/>
          <w:sz w:val="20"/>
          <w:szCs w:val="20"/>
          <w:rtl w:val="0"/>
        </w:rPr>
        <w:t xml:space="preserve">RECURSO:</w:t>
      </w:r>
      <w:r w:rsidDel="00000000" w:rsidR="00000000" w:rsidRPr="00000000">
        <w:rPr>
          <w:sz w:val="20"/>
          <w:szCs w:val="20"/>
          <w:rtl w:val="0"/>
        </w:rPr>
        <w:t xml:space="preserve"> Es el tipo de recurso que el experto temático considera adecuado para la explicación de un contenido específico. El catálogo de recursos que el equipo de diseño y desarrollo tiene a disposición es el siguiente: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sz w:val="18"/>
          <w:szCs w:val="18"/>
          <w:rtl w:val="0"/>
        </w:rPr>
        <w:t xml:space="preserve">video</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CLASE: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Consiste en un video donde el experto temático usando material de apoyo, expone un contenido simulando estar en una clase magistral. </w:t>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sz w:val="18"/>
          <w:szCs w:val="18"/>
          <w:rtl w:val="0"/>
        </w:rPr>
        <w:t xml:space="preserve">video</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TUTORIAL: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Grabación o seguimiento de pantalla, acompañada con audios en las que se puede narrar con voz en off. No requiere set de grabación ni expositor. Describe o explica procesos, uso de herramientas, procesos de instalación etc.</w:t>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sz w:val="18"/>
          <w:szCs w:val="18"/>
          <w:rtl w:val="0"/>
        </w:rPr>
        <w:t xml:space="preserve">video</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ANIMADO: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video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realizado con animación digital 2D. Para procesos o conceptos abstractos que puedan ser mejor representados por medio de una animación.</w:t>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sz w:val="18"/>
          <w:szCs w:val="18"/>
          <w:rtl w:val="0"/>
        </w:rPr>
        <w:t xml:space="preserve">video</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DE PROCESO: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o explica procesos, métodos o modos de implementación.</w:t>
      </w:r>
    </w:p>
    <w:p w:rsidR="00000000" w:rsidDel="00000000" w:rsidP="00000000" w:rsidRDefault="00000000" w:rsidRPr="00000000" w14:paraId="000000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TEXTO CON IMAGEN: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Texto explicando un tema o concepto, acompañado de ilustraciones o recursos gráficos que sirvan de apoyo.</w:t>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DIAPOSITIVAS: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Conjunto de datos informativos o descriptivos dentro de una presentación.</w:t>
      </w:r>
    </w:p>
    <w:p w:rsidR="00000000" w:rsidDel="00000000" w:rsidP="00000000" w:rsidRDefault="00000000" w:rsidRPr="00000000" w14:paraId="000000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INFOGRAFÍAS / PDF / EBOOK</w:t>
      </w: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b w:val="1"/>
          <w:sz w:val="20"/>
          <w:szCs w:val="20"/>
          <w:rtl w:val="0"/>
        </w:rPr>
        <w:t xml:space="preserve">GUIÓN LITERARIO:</w:t>
      </w:r>
      <w:r w:rsidDel="00000000" w:rsidR="00000000" w:rsidRPr="00000000">
        <w:rPr>
          <w:sz w:val="20"/>
          <w:szCs w:val="20"/>
          <w:rtl w:val="0"/>
        </w:rPr>
        <w:t xml:space="preserve"> Este es el texto que verá el estudiante en pantalla en una sección que sólo contenga texto e imagen, o el texto que el tutor usará de guión durante su explicación en video, o el guión que será usado para la narración que acompaña los videos de procesos o videos animados. Este texto debe ser claro y conciso, ya que es la información que será entregada al estudiante.</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b w:val="1"/>
          <w:sz w:val="20"/>
          <w:szCs w:val="20"/>
          <w:rtl w:val="0"/>
        </w:rPr>
        <w:t xml:space="preserve">GUIÓN TÉCNICO:</w:t>
      </w:r>
      <w:r w:rsidDel="00000000" w:rsidR="00000000" w:rsidRPr="00000000">
        <w:rPr>
          <w:sz w:val="20"/>
          <w:szCs w:val="20"/>
          <w:rtl w:val="0"/>
        </w:rPr>
        <w:t xml:space="preserve"> Estas son las aclaraciones que el tutor hace al equipo de creación de contenido audiovisual. En esta casilla el tutor consigna las ideas que tiene sobre el contenido que puede acompañar su explicación, los términos que considera relevantes resaltar o las imágenes que transmiten de forma correcta el significado o concepto mencionado.</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b w:val="1"/>
          <w:sz w:val="20"/>
          <w:szCs w:val="20"/>
          <w:rtl w:val="0"/>
        </w:rPr>
        <w:t xml:space="preserve">RECOMENDACIONES:</w:t>
      </w:r>
      <w:r w:rsidDel="00000000" w:rsidR="00000000" w:rsidRPr="00000000">
        <w:rPr>
          <w:sz w:val="20"/>
          <w:szCs w:val="20"/>
          <w:rtl w:val="0"/>
        </w:rPr>
        <w:t xml:space="preserve"> En esta casilla encontrará las anotaciones y recomendaciones por parte del equipo de creación de contenido audiovisual (Extensión de los videos, el tipo de recurso a utilizar, etc.). Estas serán hechas una vez la primera versión de este documento sea compartida.</w:t>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b w:val="1"/>
          <w:i w:val="1"/>
          <w:sz w:val="20"/>
          <w:szCs w:val="20"/>
          <w:rtl w:val="0"/>
        </w:rPr>
        <w:t xml:space="preserve">IMPORTANTE.</w:t>
      </w:r>
      <w:r w:rsidDel="00000000" w:rsidR="00000000" w:rsidRPr="00000000">
        <w:rPr>
          <w:sz w:val="20"/>
          <w:szCs w:val="20"/>
          <w:rtl w:val="0"/>
        </w:rPr>
        <w:t xml:space="preserve"> Como regla general cada párrafo se considera la unidad mínima de información el cual se marca con su propio numeral. Esto con el fin de segmentar el contenido y sus respectivas recomendaciones en el guión técnico.</w:t>
      </w:r>
    </w:p>
    <w:p w:rsidR="00000000" w:rsidDel="00000000" w:rsidP="00000000" w:rsidRDefault="00000000" w:rsidRPr="00000000" w14:paraId="00000022">
      <w:pPr>
        <w:spacing w:line="240" w:lineRule="auto"/>
        <w:rPr>
          <w:b w:val="1"/>
        </w:rPr>
      </w:pPr>
      <w:r w:rsidDel="00000000" w:rsidR="00000000" w:rsidRPr="00000000">
        <w:rPr>
          <w:rtl w:val="0"/>
        </w:rPr>
      </w:r>
    </w:p>
    <w:tbl>
      <w:tblPr>
        <w:tblStyle w:val="Table2"/>
        <w:tblW w:w="14355.0" w:type="dxa"/>
        <w:jc w:val="left"/>
        <w:tblInd w:w="45.0" w:type="dxa"/>
        <w:tblLayout w:type="fixed"/>
        <w:tblLook w:val="0400"/>
      </w:tblPr>
      <w:tblGrid>
        <w:gridCol w:w="1815"/>
        <w:gridCol w:w="1665"/>
        <w:gridCol w:w="5955"/>
        <w:gridCol w:w="2835"/>
        <w:gridCol w:w="2085"/>
        <w:tblGridChange w:id="0">
          <w:tblGrid>
            <w:gridCol w:w="1815"/>
            <w:gridCol w:w="1665"/>
            <w:gridCol w:w="5955"/>
            <w:gridCol w:w="2835"/>
            <w:gridCol w:w="2085"/>
          </w:tblGrid>
        </w:tblGridChange>
      </w:tblGrid>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TEMA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TIPO RECURSO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GUIÓN LITERARIO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GUIÓN TÉCNICO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RECOMENDACIONES</w:t>
            </w:r>
            <w:r w:rsidDel="00000000" w:rsidR="00000000" w:rsidRPr="00000000">
              <w:rPr>
                <w:rtl w:val="0"/>
              </w:rPr>
            </w:r>
          </w:p>
        </w:tc>
      </w:tr>
      <w:t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I: </w:t>
            </w:r>
            <w:r w:rsidDel="00000000" w:rsidR="00000000" w:rsidRPr="00000000">
              <w:rPr>
                <w:rFonts w:ascii="Times New Roman" w:cs="Times New Roman" w:eastAsia="Times New Roman" w:hAnsi="Times New Roman"/>
                <w:rtl w:val="0"/>
              </w:rPr>
              <w:t xml:space="preserve">Introducción y Contextualización</w:t>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aprox. (10 minutos)</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Clase + Infografía (Línea de tiempo)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color w:val="000000"/>
                <w:rtl w:val="0"/>
              </w:rPr>
              <w:t xml:space="preserve">En la actualidad el mundo se enfrenta a un gran reto en términos de salud Pública, debido al brote de la enfermedad por coronavirus (COVID-19) considerada por la Organización Mundial de la Salud </w:t>
            </w:r>
            <w:r w:rsidDel="00000000" w:rsidR="00000000" w:rsidRPr="00000000">
              <w:rPr>
                <w:rFonts w:ascii="Times New Roman" w:cs="Times New Roman" w:eastAsia="Times New Roman" w:hAnsi="Times New Roman"/>
                <w:rtl w:val="0"/>
              </w:rPr>
              <w:t xml:space="preserve">-OMS </w:t>
            </w:r>
            <w:r w:rsidDel="00000000" w:rsidR="00000000" w:rsidRPr="00000000">
              <w:rPr>
                <w:rFonts w:ascii="Times New Roman" w:cs="Times New Roman" w:eastAsia="Times New Roman" w:hAnsi="Times New Roman"/>
                <w:color w:val="000000"/>
                <w:rtl w:val="0"/>
              </w:rPr>
              <w:t xml:space="preserve">como una pandemia.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De acuerdo con el Decreto 417 del 17 de marzo 2020 “</w:t>
            </w:r>
            <w:r w:rsidDel="00000000" w:rsidR="00000000" w:rsidRPr="00000000">
              <w:rPr>
                <w:rFonts w:ascii="Times New Roman" w:cs="Times New Roman" w:eastAsia="Times New Roman" w:hAnsi="Times New Roman"/>
                <w:i w:val="1"/>
                <w:rtl w:val="0"/>
              </w:rPr>
              <w:t xml:space="preserve">Por el cual se declara un Estado de Emergencia Económica, Social y Ecológica en todo el territorio Nacional</w:t>
            </w:r>
            <w:r w:rsidDel="00000000" w:rsidR="00000000" w:rsidRPr="00000000">
              <w:rPr>
                <w:rFonts w:ascii="Times New Roman" w:cs="Times New Roman" w:eastAsia="Times New Roman" w:hAnsi="Times New Roman"/>
                <w:rtl w:val="0"/>
              </w:rPr>
              <w:t xml:space="preserve">”, el </w:t>
            </w: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rtl w:val="0"/>
              </w:rPr>
              <w:t xml:space="preserve">7 de enero de 2020 la Organización Mundial de la Salud, identificó el nuevo coronavirus - COVID-19 y declaró este brote como emergencia de salud pública de importancia internacional. Así mismo, el 6 de marzo de 2020 el Ministerio de Salud y de la Protección Social dio a conocer el primer caso de brote de enfermedad por coronavirus - COVID-19 en el territorio nacional. El 9 de marzo de 2020 la Organización Mundial de la Salud, solicitó a los países la adopción de medidas prematuras con el objetivo de detener la transmisión y prevenir la propagación del virus. El 11 de marzo de 2020 la Organización Mundial de la Salud - OMS declaró el actuar brote de enfermedad por coronavirus - COVID-19 como una pandemia', esencialmente por la velocidad de su propagación y la escala de trasmisión, toda vez que al 11 de marzo de 2020 a la OMS se habían notificado cerca de 125.000 casos de contagio en 118 países y que a lo largo de esas últimas dos semanas el número de casos notificados fuera de la República Popular China se había multiplicado en 13 veces, mientras que el número de países afectados se había triplicado, por lo que instó a los países a tomar acciones urgentes.</w:t>
            </w:r>
          </w:p>
          <w:p w:rsidR="00000000" w:rsidDel="00000000" w:rsidP="00000000" w:rsidRDefault="00000000" w:rsidRPr="00000000" w14:paraId="0000002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br w:type="textWrapping"/>
              <w:t xml:space="preserve">3.Actualmente se tienen cifras a nivel mundial, </w:t>
            </w:r>
            <w:r w:rsidDel="00000000" w:rsidR="00000000" w:rsidRPr="00000000">
              <w:rPr>
                <w:rFonts w:ascii="Times New Roman" w:cs="Times New Roman" w:eastAsia="Times New Roman" w:hAnsi="Times New Roman"/>
                <w:rtl w:val="0"/>
              </w:rPr>
              <w:t xml:space="preserve">actualizadas diariamente por la Universidad JOHNS HOPKINS de EE. UU, entidad que dispuso de una plataforma tecnológica que recopila los datos de los diferentes organismos de salud gubernamentales de cada país, segmentándolos y graficándolos en una curva epidémica para el adecuado seguimiento estadístico por número de c</w:t>
            </w:r>
            <w:r w:rsidDel="00000000" w:rsidR="00000000" w:rsidRPr="00000000">
              <w:rPr>
                <w:rFonts w:ascii="Times New Roman" w:cs="Times New Roman" w:eastAsia="Times New Roman" w:hAnsi="Times New Roman"/>
                <w:color w:val="000000"/>
                <w:rtl w:val="0"/>
              </w:rPr>
              <w:t xml:space="preserve">asos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color w:val="000000"/>
                <w:rtl w:val="0"/>
              </w:rPr>
              <w:t xml:space="preserve">ontagiados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color w:val="000000"/>
                <w:rtl w:val="0"/>
              </w:rPr>
              <w:t xml:space="preserve">allecidos</w:t>
            </w:r>
            <w:r w:rsidDel="00000000" w:rsidR="00000000" w:rsidRPr="00000000">
              <w:rPr>
                <w:rFonts w:ascii="Times New Roman" w:cs="Times New Roman" w:eastAsia="Times New Roman" w:hAnsi="Times New Roman"/>
                <w:rtl w:val="0"/>
              </w:rPr>
              <w:t xml:space="preserve"> y r</w:t>
            </w:r>
            <w:r w:rsidDel="00000000" w:rsidR="00000000" w:rsidRPr="00000000">
              <w:rPr>
                <w:rFonts w:ascii="Times New Roman" w:cs="Times New Roman" w:eastAsia="Times New Roman" w:hAnsi="Times New Roman"/>
                <w:color w:val="000000"/>
                <w:rtl w:val="0"/>
              </w:rPr>
              <w:t xml:space="preserve">ecuperados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w:t>
              <w:br w:type="textWrapping"/>
              <w:br w:type="textWrapping"/>
              <w:t xml:space="preserve">4.</w:t>
            </w:r>
            <w:r w:rsidDel="00000000" w:rsidR="00000000" w:rsidRPr="00000000">
              <w:rPr>
                <w:rFonts w:ascii="Times New Roman" w:cs="Times New Roman" w:eastAsia="Times New Roman" w:hAnsi="Times New Roman"/>
                <w:rtl w:val="0"/>
              </w:rPr>
              <w:t xml:space="preserve">En nuestro</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país</w:t>
            </w:r>
            <w:r w:rsidDel="00000000" w:rsidR="00000000" w:rsidRPr="00000000">
              <w:rPr>
                <w:rFonts w:ascii="Times New Roman" w:cs="Times New Roman" w:eastAsia="Times New Roman" w:hAnsi="Times New Roman"/>
                <w:color w:val="000000"/>
                <w:rtl w:val="0"/>
              </w:rPr>
              <w:t xml:space="preserve"> se reconoce </w:t>
            </w:r>
            <w:r w:rsidDel="00000000" w:rsidR="00000000" w:rsidRPr="00000000">
              <w:rPr>
                <w:rFonts w:ascii="Times New Roman" w:cs="Times New Roman" w:eastAsia="Times New Roman" w:hAnsi="Times New Roman"/>
                <w:rtl w:val="0"/>
              </w:rPr>
              <w:t xml:space="preserve">como única fuente oficial de información referente al avance de la pandemia, al Ministerio de Salud y Protección Social; entidad que dispuso de un micrositio web donde se recopila la información y se elabora un boletín diario con datos estadísticos epidemiológicos relevantes.</w:t>
            </w:r>
            <w:r w:rsidDel="00000000" w:rsidR="00000000" w:rsidRPr="00000000">
              <w:rPr>
                <w:rFonts w:ascii="Times New Roman" w:cs="Times New Roman" w:eastAsia="Times New Roman" w:hAnsi="Times New Roman"/>
                <w:color w:val="000000"/>
                <w:rtl w:val="0"/>
              </w:rPr>
              <w:br w:type="textWrapping"/>
            </w: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Logo de OMS</w:t>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Imagen de mapa epidemiológico +URL</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https://coronavirus.jhu.edu/map.html</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Mapa epidemiológico de colombia con reporte de casos actualizado (fuente Minsalud) + </w:t>
            </w:r>
            <w:r w:rsidDel="00000000" w:rsidR="00000000" w:rsidRPr="00000000">
              <w:rPr>
                <w:rFonts w:ascii="Times New Roman" w:cs="Times New Roman" w:eastAsia="Times New Roman" w:hAnsi="Times New Roman"/>
                <w:rtl w:val="0"/>
              </w:rPr>
              <w:t xml:space="preserve">URL: </w:t>
            </w:r>
            <w:hyperlink r:id="rId8">
              <w:r w:rsidDel="00000000" w:rsidR="00000000" w:rsidRPr="00000000">
                <w:rPr>
                  <w:rFonts w:ascii="Times New Roman" w:cs="Times New Roman" w:eastAsia="Times New Roman" w:hAnsi="Times New Roman"/>
                  <w:color w:val="1155cc"/>
                  <w:u w:val="single"/>
                  <w:rtl w:val="0"/>
                </w:rPr>
                <w:t xml:space="preserve">https://www.minsalud.gov.co/salud/publica/PET/Paginas/Covid-19_copia.aspx</w:t>
              </w:r>
            </w:hyperlink>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Módulo II</w:t>
            </w:r>
            <w:r w:rsidDel="00000000" w:rsidR="00000000" w:rsidRPr="00000000">
              <w:rPr>
                <w:rFonts w:ascii="Times New Roman" w:cs="Times New Roman" w:eastAsia="Times New Roman" w:hAnsi="Times New Roman"/>
                <w:rtl w:val="0"/>
              </w:rPr>
              <w:t xml:space="preserve">: Manejo del cadáver confirmado y sospechoso por COVID – 19 en casa.</w:t>
            </w:r>
          </w:p>
          <w:p w:rsidR="00000000" w:rsidDel="00000000" w:rsidP="00000000" w:rsidRDefault="00000000" w:rsidRPr="00000000" w14:paraId="00000043">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minutos)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tutorial + Documento PDF</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Protocolo de recogida y disposición final del cadáver por COVID-19 positivo y sospechoso que falleció en entidad hospitalaria. (4 videoS + PDF  de la norma)</w:t>
            </w:r>
          </w:p>
          <w:p w:rsidR="00000000" w:rsidDel="00000000" w:rsidP="00000000" w:rsidRDefault="00000000" w:rsidRPr="00000000" w14:paraId="00000048">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1: Equipo de protección personal</w:t>
            </w:r>
          </w:p>
          <w:p w:rsidR="00000000" w:rsidDel="00000000" w:rsidP="00000000" w:rsidRDefault="00000000" w:rsidRPr="00000000" w14:paraId="00000049">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2: Embalaje en unidad hospitalaria</w:t>
            </w:r>
          </w:p>
          <w:p w:rsidR="00000000" w:rsidDel="00000000" w:rsidP="00000000" w:rsidRDefault="00000000" w:rsidRPr="00000000" w14:paraId="0000004A">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3: Disposición final del cuerpo por cremación</w:t>
            </w:r>
          </w:p>
          <w:p w:rsidR="00000000" w:rsidDel="00000000" w:rsidP="00000000" w:rsidRDefault="00000000" w:rsidRPr="00000000" w14:paraId="0000004B">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4: Recomendaciones, descarte de elementos y desinfección de equipos.</w:t>
            </w:r>
          </w:p>
          <w:p w:rsidR="00000000" w:rsidDel="00000000" w:rsidP="00000000" w:rsidRDefault="00000000" w:rsidRPr="00000000" w14:paraId="0000004C">
            <w:pPr>
              <w:spacing w:after="20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D">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w:t>
            </w:r>
            <w:ins w:author="Camilo Andrés Villamizar Lizcano" w:id="0" w:date="2020-04-22T17:12:35Z">
              <w:r w:rsidDel="00000000" w:rsidR="00000000" w:rsidRPr="00000000">
                <w:rPr>
                  <w:rFonts w:ascii="Times New Roman" w:cs="Times New Roman" w:eastAsia="Times New Roman" w:hAnsi="Times New Roman"/>
                  <w:rtl w:val="0"/>
                </w:rPr>
                <w:t xml:space="preserve"> </w:t>
              </w:r>
            </w:ins>
            <w:r w:rsidDel="00000000" w:rsidR="00000000" w:rsidRPr="00000000">
              <w:rPr>
                <w:rFonts w:ascii="Times New Roman" w:cs="Times New Roman" w:eastAsia="Times New Roman" w:hAnsi="Times New Roman"/>
                <w:rtl w:val="0"/>
              </w:rPr>
              <w:t xml:space="preserve">Direccionamiento a la población sobre el manejo del cuerpo del fallecido por COVID-19 en casa:</w:t>
            </w:r>
          </w:p>
          <w:p w:rsidR="00000000" w:rsidDel="00000000" w:rsidP="00000000" w:rsidRDefault="00000000" w:rsidRPr="00000000" w14:paraId="0000004E">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Llamar a la línea 123 o URI (Unidad de Reacción Inmediata- Fiscalía)</w:t>
            </w:r>
          </w:p>
          <w:p w:rsidR="00000000" w:rsidDel="00000000" w:rsidP="00000000" w:rsidRDefault="00000000" w:rsidRPr="00000000" w14:paraId="0000004F">
            <w:pPr>
              <w:spacing w:after="2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Ruta de atención para manejo y traslado de fallecido por COVID-19 en casa, de acuerdo con las Orientaciones para el manejo, traslado y disposición final de cadáveres por covid-19, expedida por el Ministerio de Salud y Protección Social:</w:t>
            </w:r>
          </w:p>
          <w:p w:rsidR="00000000" w:rsidDel="00000000" w:rsidP="00000000" w:rsidRDefault="00000000" w:rsidRPr="00000000" w14:paraId="00000050">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caso de que ocurra un deceso en casa que no haya recibido atención médica, del cual la autoridad sanitaria tenga conocimiento sobre la existencia de enfermedad precedente compatible con infección respiratoria no determinada, o antecedentes de viaje a zonas con circulación activa del virus, o contacto con un caso probable o confirmado de infección por COVID-19, deberá coordinar con la EAPB para que esta asigne el equipo de salud para desplazarse al domicilio, garantizando a través de autopsia verbal la documentación de las circunstancias que rodearon el deceso, establecer las posibles causas de muerte, así como la respectiva toma de muestras que sean procedentes y la remisión inmediata al Laboratorio de Salud Pública, la emisión del certificado de defunción y embalaje del cadáver para entrega al servicio funerario evitando así el traslado del cadáver al prestador de servicios de salud o al sistema judicial (artículo 2.8.9.7 del Decreto 780 de 2016).”</w:t>
            </w:r>
          </w:p>
          <w:p w:rsidR="00000000" w:rsidDel="00000000" w:rsidP="00000000" w:rsidRDefault="00000000" w:rsidRPr="00000000" w14:paraId="00000051">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información se representa en un diagrama de flujo. </w:t>
            </w:r>
            <w:r w:rsidDel="00000000" w:rsidR="00000000" w:rsidRPr="00000000">
              <w:rPr>
                <w:rFonts w:ascii="Times New Roman" w:cs="Times New Roman" w:eastAsia="Times New Roman" w:hAnsi="Times New Roman"/>
                <w:b w:val="1"/>
                <w:rtl w:val="0"/>
              </w:rPr>
              <w:t xml:space="preserve">(Diagrama de flujo)</w:t>
            </w:r>
            <w:r w:rsidDel="00000000" w:rsidR="00000000" w:rsidRPr="00000000">
              <w:rPr>
                <w:rtl w:val="0"/>
              </w:rPr>
            </w:r>
          </w:p>
          <w:p w:rsidR="00000000" w:rsidDel="00000000" w:rsidP="00000000" w:rsidRDefault="00000000" w:rsidRPr="00000000" w14:paraId="00000052">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71875" cy="447198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71875" cy="4471988"/>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video tutorial + Instrumento evaluativo </w:t>
            </w:r>
            <w:r w:rsidDel="00000000" w:rsidR="00000000" w:rsidRPr="00000000">
              <w:rPr>
                <w:rFonts w:ascii="Times New Roman" w:cs="Times New Roman" w:eastAsia="Times New Roman" w:hAnsi="Times New Roman"/>
                <w:rtl w:val="0"/>
              </w:rPr>
              <w:t xml:space="preserve">(Taller de 5 preguntas de opción múltiple con única respuesta, con límite de tiempo de 10 minutos)</w:t>
            </w:r>
          </w:p>
          <w:p w:rsidR="00000000" w:rsidDel="00000000" w:rsidP="00000000" w:rsidRDefault="00000000" w:rsidRPr="00000000" w14:paraId="00000054">
            <w:p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Imagen (formato jepg)</w:t>
            </w:r>
          </w:p>
          <w:p w:rsidR="00000000" w:rsidDel="00000000" w:rsidP="00000000" w:rsidRDefault="00000000" w:rsidRPr="00000000" w14:paraId="0000005C">
            <w:pPr>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Infografía (Diagrama de flujo)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Pendiente recibir material para la info</w:t>
            </w:r>
          </w:p>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tl w:val="0"/>
              </w:rPr>
            </w:r>
          </w:p>
        </w:tc>
      </w:tr>
      <w:tr>
        <w:trPr>
          <w:trHeight w:val="144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line="240" w:lineRule="auto"/>
              <w:rPr>
                <w:rFonts w:ascii="Times New Roman" w:cs="Times New Roman" w:eastAsia="Times New Roman" w:hAnsi="Times New Roman"/>
                <w:b w:val="1"/>
              </w:rPr>
            </w:pPr>
            <w:commentRangeStart w:id="0"/>
            <w:r w:rsidDel="00000000" w:rsidR="00000000" w:rsidRPr="00000000">
              <w:rPr>
                <w:rFonts w:ascii="Times New Roman" w:cs="Times New Roman" w:eastAsia="Times New Roman" w:hAnsi="Times New Roman"/>
                <w:b w:val="1"/>
                <w:rtl w:val="0"/>
              </w:rPr>
              <w:t xml:space="preserve">Módulo III:</w:t>
            </w:r>
          </w:p>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Manejo del duelo, Resignificación de la vida y la muerte, dignificación humana.</w:t>
            </w:r>
          </w:p>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aprox 15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-Cápsulas audiovisuales (1:30 máximo) e Imágenes. + Norma en PDF (Guía: “Orientaciones para el manejo, traslado y disposición final de cadáveres por COVID-19” del Ministerio de  Salud y Protección Social + PDF Decreto 780/2016 (Art. 2.8.9.7)</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COVID-19 cambia la vida cotidiana al igual que los ritos de homenaje funerario. Inevitablemente se deben adaptar las formas para rendir homenaje a los difuntos.  (Voz narrador del INSTRUCTOR).</w:t>
            </w:r>
          </w:p>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medidas sanitarias tienen el objetivo de respetar las orientaciones del Ministerio de Salud para evitar la propagación del virus. Donde se prohíben la Tanatopraxia y velación de personas fallecidas por COVID-19. (Voz narrador del INSTRUCTOR).</w:t>
            </w:r>
          </w:p>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disposición final del cadáver será preferiblemente mediante cremación. Cuando no se cuente con este tipo de instalaciones en el territorio donde ocurrió el deceso, se practicará la inhumación en sepultura o bóveda. (Voz narrador del INSTRUCTOR).</w:t>
            </w:r>
          </w:p>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Reconociendo la necesidad de aquellas personas que han perdido un ser querido a causa del COVID-19 y no pueden realizar acompañamiento físico. Se recomienda la realización de rituales simbólicos, expresión de sentimientos utilizando recursos tecnológicos como video llamadas que permiten el  acompañamiento  a su proceso de duelo. (Voz narrador del INSTRUCTOR).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numPr>
                <w:ilvl w:val="0"/>
                <w:numId w:val="3"/>
              </w:numPr>
              <w:spacing w:line="240" w:lineRule="auto"/>
              <w:ind w:left="720" w:hanging="360"/>
              <w:rPr/>
            </w:pPr>
            <w:r w:rsidDel="00000000" w:rsidR="00000000" w:rsidRPr="00000000">
              <w:rPr>
                <w:rFonts w:ascii="Times New Roman" w:cs="Times New Roman" w:eastAsia="Times New Roman" w:hAnsi="Times New Roman"/>
                <w:b w:val="1"/>
                <w:rtl w:val="0"/>
              </w:rPr>
              <w:t xml:space="preserve">Imágenes </w:t>
            </w:r>
            <w:r w:rsidDel="00000000" w:rsidR="00000000" w:rsidRPr="00000000">
              <w:rPr>
                <w:rFonts w:ascii="Times New Roman" w:cs="Times New Roman" w:eastAsia="Times New Roman" w:hAnsi="Times New Roman"/>
                <w:rtl w:val="0"/>
              </w:rPr>
              <w:t xml:space="preserve">(Duelo 1, duelo 2 y duelo 3) + VOZ</w:t>
            </w:r>
          </w:p>
          <w:p w:rsidR="00000000" w:rsidDel="00000000" w:rsidP="00000000" w:rsidRDefault="00000000" w:rsidRPr="00000000" w14:paraId="0000007E">
            <w:p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numPr>
                <w:ilvl w:val="0"/>
                <w:numId w:val="3"/>
              </w:numPr>
              <w:spacing w:line="240" w:lineRule="auto"/>
              <w:ind w:left="720" w:hanging="360"/>
              <w:rPr/>
            </w:pPr>
            <w:r w:rsidDel="00000000" w:rsidR="00000000" w:rsidRPr="00000000">
              <w:rPr>
                <w:rFonts w:ascii="Times New Roman" w:cs="Times New Roman" w:eastAsia="Times New Roman" w:hAnsi="Times New Roman"/>
                <w:b w:val="1"/>
                <w:rtl w:val="0"/>
              </w:rPr>
              <w:t xml:space="preserve">Texto superpuesto al </w:t>
            </w:r>
            <w:r w:rsidDel="00000000" w:rsidR="00000000" w:rsidRPr="00000000">
              <w:rPr>
                <w:rFonts w:ascii="Times New Roman" w:cs="Times New Roman" w:eastAsia="Times New Roman" w:hAnsi="Times New Roman"/>
                <w:b w:val="1"/>
                <w:rtl w:val="0"/>
              </w:rPr>
              <w:t xml:space="preserve">video</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“Propósito: evitar la propagación del virus”</w:t>
            </w:r>
          </w:p>
          <w:p w:rsidR="00000000" w:rsidDel="00000000" w:rsidP="00000000" w:rsidRDefault="00000000" w:rsidRPr="00000000" w14:paraId="0000008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numPr>
                <w:ilvl w:val="0"/>
                <w:numId w:val="3"/>
              </w:numPr>
              <w:spacing w:line="240" w:lineRule="auto"/>
              <w:ind w:left="720" w:hanging="360"/>
              <w:rPr/>
            </w:pPr>
            <w:r w:rsidDel="00000000" w:rsidR="00000000" w:rsidRPr="00000000">
              <w:rPr>
                <w:rFonts w:ascii="Times New Roman" w:cs="Times New Roman" w:eastAsia="Times New Roman" w:hAnsi="Times New Roman"/>
                <w:b w:val="1"/>
                <w:rtl w:val="0"/>
              </w:rPr>
              <w:t xml:space="preserve">Texto superpuesto al video:</w:t>
            </w:r>
            <w:r w:rsidDel="00000000" w:rsidR="00000000" w:rsidRPr="00000000">
              <w:rPr>
                <w:rFonts w:ascii="Times New Roman" w:cs="Times New Roman" w:eastAsia="Times New Roman" w:hAnsi="Times New Roman"/>
                <w:rtl w:val="0"/>
              </w:rPr>
              <w:t xml:space="preserve"> Guía: “Orientaciones para el manejo, traslado y disposición final de cadáveres por COVID-19” Vs 1.</w:t>
            </w:r>
          </w:p>
          <w:p w:rsidR="00000000" w:rsidDel="00000000" w:rsidP="00000000" w:rsidRDefault="00000000" w:rsidRPr="00000000" w14:paraId="00000084">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numPr>
                <w:ilvl w:val="0"/>
                <w:numId w:val="3"/>
              </w:numPr>
              <w:spacing w:line="240" w:lineRule="auto"/>
              <w:ind w:left="720" w:hanging="360"/>
              <w:rPr/>
            </w:pPr>
            <w:r w:rsidDel="00000000" w:rsidR="00000000" w:rsidRPr="00000000">
              <w:rPr>
                <w:rFonts w:ascii="Times New Roman" w:cs="Times New Roman" w:eastAsia="Times New Roman" w:hAnsi="Times New Roman"/>
                <w:b w:val="1"/>
                <w:rtl w:val="0"/>
              </w:rPr>
              <w:t xml:space="preserve">Texto superpuesto al video: </w:t>
            </w:r>
            <w:r w:rsidDel="00000000" w:rsidR="00000000" w:rsidRPr="00000000">
              <w:rPr>
                <w:rtl w:val="0"/>
              </w:rPr>
            </w:r>
          </w:p>
          <w:p w:rsidR="00000000" w:rsidDel="00000000" w:rsidP="00000000" w:rsidRDefault="00000000" w:rsidRPr="00000000" w14:paraId="00000087">
            <w:pPr>
              <w:spacing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numPr>
                <w:ilvl w:val="0"/>
                <w:numId w:val="3"/>
              </w:numPr>
              <w:spacing w:line="240" w:lineRule="auto"/>
              <w:ind w:left="720" w:hanging="360"/>
              <w:rPr/>
            </w:pPr>
            <w:r w:rsidDel="00000000" w:rsidR="00000000" w:rsidRPr="00000000">
              <w:rPr>
                <w:rFonts w:ascii="Times New Roman" w:cs="Times New Roman" w:eastAsia="Times New Roman" w:hAnsi="Times New Roman"/>
                <w:b w:val="1"/>
                <w:rtl w:val="0"/>
              </w:rPr>
              <w:t xml:space="preserve">fracción 1: </w:t>
            </w:r>
            <w:r w:rsidDel="00000000" w:rsidR="00000000" w:rsidRPr="00000000">
              <w:rPr>
                <w:rFonts w:ascii="Times New Roman" w:cs="Times New Roman" w:eastAsia="Times New Roman" w:hAnsi="Times New Roman"/>
                <w:rtl w:val="0"/>
              </w:rPr>
              <w:t xml:space="preserve">Reconociendo la necesidad de aquellas personas que han perdido un ser querido a causa del Covid 19 y no pueden realizar acompañamiento físico. (desaparece)</w:t>
            </w:r>
          </w:p>
          <w:p w:rsidR="00000000" w:rsidDel="00000000" w:rsidP="00000000" w:rsidRDefault="00000000" w:rsidRPr="00000000" w14:paraId="00000089">
            <w:p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Espera 3 segundos</w:t>
            </w:r>
            <w:r w:rsidDel="00000000" w:rsidR="00000000" w:rsidRPr="00000000">
              <w:rPr>
                <w:rtl w:val="0"/>
              </w:rPr>
            </w:r>
          </w:p>
          <w:p w:rsidR="00000000" w:rsidDel="00000000" w:rsidP="00000000" w:rsidRDefault="00000000" w:rsidRPr="00000000" w14:paraId="0000008A">
            <w:pPr>
              <w:numPr>
                <w:ilvl w:val="0"/>
                <w:numId w:val="3"/>
              </w:numPr>
              <w:spacing w:line="240" w:lineRule="auto"/>
              <w:ind w:left="720" w:hanging="360"/>
              <w:rPr/>
            </w:pPr>
            <w:r w:rsidDel="00000000" w:rsidR="00000000" w:rsidRPr="00000000">
              <w:rPr>
                <w:rFonts w:ascii="Times New Roman" w:cs="Times New Roman" w:eastAsia="Times New Roman" w:hAnsi="Times New Roman"/>
                <w:b w:val="1"/>
                <w:rtl w:val="0"/>
              </w:rPr>
              <w:t xml:space="preserve">fracción 2:</w:t>
            </w:r>
            <w:r w:rsidDel="00000000" w:rsidR="00000000" w:rsidRPr="00000000">
              <w:rPr>
                <w:rtl w:val="0"/>
              </w:rPr>
            </w:r>
          </w:p>
          <w:p w:rsidR="00000000" w:rsidDel="00000000" w:rsidP="00000000" w:rsidRDefault="00000000" w:rsidRPr="00000000" w14:paraId="0000008B">
            <w:p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recomienda la realización de rituales simbólicos, expresión de sentimientos utilizando recursos tecnológicos como video llamadas que permiten el  acompañamiento  a su proceso de duelo.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line="240" w:lineRule="auto"/>
              <w:rPr>
                <w:rFonts w:ascii="Times New Roman" w:cs="Times New Roman" w:eastAsia="Times New Roman" w:hAnsi="Times New Roman"/>
              </w:rPr>
            </w:pPr>
            <w:commentRangeEnd w:id="0"/>
            <w:r w:rsidDel="00000000" w:rsidR="00000000" w:rsidRPr="00000000">
              <w:commentReference w:id="0"/>
            </w:r>
            <w:r w:rsidDel="00000000" w:rsidR="00000000" w:rsidRPr="00000000">
              <w:rPr>
                <w:rtl w:val="0"/>
              </w:rPr>
            </w:r>
          </w:p>
        </w:tc>
      </w:tr>
      <w:tr>
        <w:trPr>
          <w:trHeight w:val="420" w:hRule="atLeast"/>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line="240" w:lineRule="auto"/>
              <w:rPr>
                <w:rFonts w:ascii="Times New Roman" w:cs="Times New Roman" w:eastAsia="Times New Roman" w:hAnsi="Times New Roman"/>
              </w:rPr>
            </w:pPr>
            <w:commentRangeStart w:id="1"/>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Módulo IV:</w:t>
            </w:r>
          </w:p>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Bioseguridad en el ámbito comunitario</w:t>
            </w:r>
          </w:p>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Minutos)</w:t>
            </w:r>
          </w:p>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Subtema 1</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-Cápsulas audiovisuales (3:06 min)</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-Ponencia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Limpieza y desinfección de Superficies en el hogar:</w:t>
            </w:r>
          </w:p>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rPr>
            </w:pPr>
            <w:bookmarkStart w:colFirst="0" w:colLast="0" w:name="_43y0cfaejmk5" w:id="0"/>
            <w:bookmarkEnd w:id="0"/>
            <w:r w:rsidDel="00000000" w:rsidR="00000000" w:rsidRPr="00000000">
              <w:rPr>
                <w:rFonts w:ascii="Times New Roman" w:cs="Times New Roman" w:eastAsia="Times New Roman" w:hAnsi="Times New Roman"/>
                <w:rtl w:val="0"/>
              </w:rPr>
              <w:t xml:space="preserve">Se incluye instrumento de evaluación de 5 preguntas con opción múltiple y de única respuesta.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rtl w:val="0"/>
              </w:rPr>
              <w:t xml:space="preserve">video</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 Texto superpuesto:</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Nombre de la ponente: Elizabeth López, Bacterióloga y Laboratorista Clínica (</w:t>
            </w:r>
            <w:r w:rsidDel="00000000" w:rsidR="00000000" w:rsidRPr="00000000">
              <w:rPr>
                <w:rFonts w:ascii="Times New Roman" w:cs="Times New Roman" w:eastAsia="Times New Roman" w:hAnsi="Times New Roman"/>
                <w:rtl w:val="0"/>
              </w:rPr>
              <w:t xml:space="preserve">4 segundos)</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Listado de Materiales: (1 Litro de Agua, Hipoclorito al 5,25% “blanqueador”, (1) jeringa o (1) cuchara, un tapabocas o mascarilla y guantes (de caucho o látex) Alcohol antiséptico, paños o toalla de tela suave. (</w:t>
            </w:r>
            <w:r w:rsidDel="00000000" w:rsidR="00000000" w:rsidRPr="00000000">
              <w:rPr>
                <w:rFonts w:ascii="Times New Roman" w:cs="Times New Roman" w:eastAsia="Times New Roman" w:hAnsi="Times New Roman"/>
                <w:rtl w:val="0"/>
              </w:rPr>
              <w:t xml:space="preserve">20 segundos)</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Nota: Las superficies de alto contacto son: Perillas de las puertas, tomacorrientes e interruptores de luz, mesas, pisos, paredes, mesón de cocina y baño.</w:t>
            </w:r>
          </w:p>
          <w:p w:rsidR="00000000" w:rsidDel="00000000" w:rsidP="00000000" w:rsidRDefault="00000000" w:rsidRPr="00000000" w14:paraId="000000B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Desinfección de dispositivos electrónicos se debe</w:t>
            </w:r>
            <w:r w:rsidDel="00000000" w:rsidR="00000000" w:rsidRPr="00000000">
              <w:rPr>
                <w:rFonts w:ascii="Times New Roman" w:cs="Times New Roman" w:eastAsia="Times New Roman" w:hAnsi="Times New Roman"/>
                <w:rtl w:val="0"/>
              </w:rPr>
              <w:t xml:space="preserve"> hacer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SOLO CON ALCOHOL ANTISÉPTICO, sin mezclar con agua.</w:t>
            </w:r>
          </w:p>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NOTA: Limpiar y Desinfectar son dos procesos diferentes e independientes.</w:t>
            </w:r>
          </w:p>
          <w:p w:rsidR="00000000" w:rsidDel="00000000" w:rsidP="00000000" w:rsidRDefault="00000000" w:rsidRPr="00000000" w14:paraId="000000BA">
            <w:pPr>
              <w:spacing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OJO: </w:t>
            </w:r>
            <w:r w:rsidDel="00000000" w:rsidR="00000000" w:rsidRPr="00000000">
              <w:rPr>
                <w:rFonts w:ascii="Times New Roman" w:cs="Times New Roman" w:eastAsia="Times New Roman" w:hAnsi="Times New Roman"/>
                <w:b w:val="1"/>
                <w:rtl w:val="0"/>
              </w:rPr>
              <w:t xml:space="preserve">EVITE mezclar desinfectante y jabón o varios desinfectantes.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line="240" w:lineRule="auto"/>
              <w:rPr>
                <w:rFonts w:ascii="Times New Roman" w:cs="Times New Roman" w:eastAsia="Times New Roman" w:hAnsi="Times New Roman"/>
              </w:rPr>
            </w:pPr>
            <w:commentRangeEnd w:id="1"/>
            <w:r w:rsidDel="00000000" w:rsidR="00000000" w:rsidRPr="00000000">
              <w:commentReference w:id="1"/>
            </w:r>
            <w:r w:rsidDel="00000000" w:rsidR="00000000" w:rsidRPr="00000000">
              <w:rPr>
                <w:rtl w:val="0"/>
              </w:rPr>
            </w:r>
          </w:p>
        </w:tc>
      </w:tr>
      <w:tr>
        <w:trPr>
          <w:trHeight w:val="440" w:hRule="atLeast"/>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jc w:val="both"/>
              <w:rPr>
                <w:rFonts w:ascii="Times New Roman" w:cs="Times New Roman" w:eastAsia="Times New Roman" w:hAnsi="Times New Roman"/>
              </w:rPr>
            </w:pPr>
            <w:commentRangeStart w:id="2"/>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Subtema 2</w:t>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-Cápsulas audiovisuales (4:36)</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-Ponencia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line="240" w:lineRule="auto"/>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b w:val="1"/>
                <w:rtl w:val="0"/>
              </w:rPr>
              <w:t xml:space="preserve">Limpieza y desinfección de frutas y verduras en el hogar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7">
            <w:pPr>
              <w:spacing w:after="240" w:before="240" w:line="240" w:lineRule="auto"/>
              <w:jc w:val="both"/>
              <w:rPr>
                <w:rFonts w:ascii="Times New Roman" w:cs="Times New Roman" w:eastAsia="Times New Roman" w:hAnsi="Times New Roman"/>
              </w:rPr>
            </w:pPr>
            <w:bookmarkStart w:colFirst="0" w:colLast="0" w:name="_sq5z27a0talf" w:id="2"/>
            <w:bookmarkEnd w:id="2"/>
            <w:r w:rsidDel="00000000" w:rsidR="00000000" w:rsidRPr="00000000">
              <w:rPr>
                <w:rFonts w:ascii="Times New Roman" w:cs="Times New Roman" w:eastAsia="Times New Roman" w:hAnsi="Times New Roman"/>
                <w:rtl w:val="0"/>
              </w:rPr>
              <w:t xml:space="preserve">En este video explicaremos cuales son los pasos para realizar una correcta desinfección de frutas y verduras.</w:t>
            </w:r>
          </w:p>
          <w:p w:rsidR="00000000" w:rsidDel="00000000" w:rsidP="00000000" w:rsidRDefault="00000000" w:rsidRPr="00000000" w14:paraId="000000C8">
            <w:pPr>
              <w:spacing w:after="240" w:before="240" w:line="240" w:lineRule="auto"/>
              <w:jc w:val="both"/>
              <w:rPr>
                <w:rFonts w:ascii="Times New Roman" w:cs="Times New Roman" w:eastAsia="Times New Roman" w:hAnsi="Times New Roman"/>
              </w:rPr>
            </w:pPr>
            <w:bookmarkStart w:colFirst="0" w:colLast="0" w:name="_sq5z27a0talf" w:id="2"/>
            <w:bookmarkEnd w:id="2"/>
            <w:r w:rsidDel="00000000" w:rsidR="00000000" w:rsidRPr="00000000">
              <w:rPr>
                <w:rFonts w:ascii="Times New Roman" w:cs="Times New Roman" w:eastAsia="Times New Roman" w:hAnsi="Times New Roman"/>
                <w:rtl w:val="0"/>
              </w:rPr>
              <w:t xml:space="preserve">Las frutas y verduras cuando llegan a nuestras casas pueden llegar contaminadas con todo tipo de microorganismos, partículas de tierra y restos de pesticidas, que debemos de eliminar adecuadamente para que no pierdan sus propiedades y también para que no se genere una infección, una intoxicación alimentaria, o por sustancias químicas. Los pasos que debemos de tener en cuenta para la correcta limpieza y desinfección son los siguientes:</w:t>
            </w:r>
          </w:p>
          <w:p w:rsidR="00000000" w:rsidDel="00000000" w:rsidP="00000000" w:rsidRDefault="00000000" w:rsidRPr="00000000" w14:paraId="000000C9">
            <w:pPr>
              <w:spacing w:after="240" w:before="240" w:line="240" w:lineRule="auto"/>
              <w:jc w:val="both"/>
              <w:rPr>
                <w:rFonts w:ascii="Times New Roman" w:cs="Times New Roman" w:eastAsia="Times New Roman" w:hAnsi="Times New Roman"/>
              </w:rPr>
            </w:pPr>
            <w:bookmarkStart w:colFirst="0" w:colLast="0" w:name="_sq5z27a0talf" w:id="2"/>
            <w:bookmarkEnd w:id="2"/>
            <w:r w:rsidDel="00000000" w:rsidR="00000000" w:rsidRPr="00000000">
              <w:rPr>
                <w:rFonts w:ascii="Times New Roman" w:cs="Times New Roman" w:eastAsia="Times New Roman" w:hAnsi="Times New Roman"/>
                <w:rtl w:val="0"/>
              </w:rPr>
              <w:t xml:space="preserve">Al comprarlas directamente en el mercado o si llegan por domicilio a nuestra casa, utilice guantes desechables para seleccionar los productos o al recibirlos, luego diríjase al lugar de lavado si se recibió por domicilio y si no cuando llegue a casa; limpie la fruta o verdura debajo del chorro de agua por unos minutos, frotando bien, luego sumerja esas verduras y frutas en una solución desinfectante. Prepare la solución antes de recibir el pedido o cuando llegues a casa.</w:t>
            </w:r>
          </w:p>
          <w:p w:rsidR="00000000" w:rsidDel="00000000" w:rsidP="00000000" w:rsidRDefault="00000000" w:rsidRPr="00000000" w14:paraId="000000CA">
            <w:pPr>
              <w:spacing w:after="240" w:before="240" w:line="240" w:lineRule="auto"/>
              <w:jc w:val="both"/>
              <w:rPr>
                <w:rFonts w:ascii="Times New Roman" w:cs="Times New Roman" w:eastAsia="Times New Roman" w:hAnsi="Times New Roman"/>
                <w:b w:val="1"/>
              </w:rPr>
            </w:pPr>
            <w:bookmarkStart w:colFirst="0" w:colLast="0" w:name="_sq5z27a0talf" w:id="2"/>
            <w:bookmarkEnd w:id="2"/>
            <w:r w:rsidDel="00000000" w:rsidR="00000000" w:rsidRPr="00000000">
              <w:rPr>
                <w:rFonts w:ascii="Times New Roman" w:cs="Times New Roman" w:eastAsia="Times New Roman" w:hAnsi="Times New Roman"/>
                <w:b w:val="1"/>
                <w:rtl w:val="0"/>
              </w:rPr>
              <w:t xml:space="preserve">¿Cómo se prepara la solución desinfectante?</w:t>
            </w:r>
          </w:p>
          <w:p w:rsidR="00000000" w:rsidDel="00000000" w:rsidP="00000000" w:rsidRDefault="00000000" w:rsidRPr="00000000" w14:paraId="000000CB">
            <w:pPr>
              <w:spacing w:after="240" w:before="240" w:line="240" w:lineRule="auto"/>
              <w:jc w:val="both"/>
              <w:rPr>
                <w:rFonts w:ascii="Times New Roman" w:cs="Times New Roman" w:eastAsia="Times New Roman" w:hAnsi="Times New Roman"/>
              </w:rPr>
            </w:pPr>
            <w:bookmarkStart w:colFirst="0" w:colLast="0" w:name="_sq5z27a0talf" w:id="2"/>
            <w:bookmarkEnd w:id="2"/>
            <w:r w:rsidDel="00000000" w:rsidR="00000000" w:rsidRPr="00000000">
              <w:rPr>
                <w:rFonts w:ascii="Times New Roman" w:cs="Times New Roman" w:eastAsia="Times New Roman" w:hAnsi="Times New Roman"/>
                <w:rtl w:val="0"/>
              </w:rPr>
              <w:t xml:space="preserve">Existen muchas sustancias químicas que permiten realizar proceso de desinfección, una de las más utilizadas en nuestras casas es el hipoclorito de sodio, en el mercado lo conocemos como blanqueador, es importante que cuando lo compremos verifiquemos que no tengan ningún aroma característico, ni olor a flores, ni a limón, ni a bebé etc. Para este proceso necesitaremos un desinfectante sin aroma, es importante además verificar su etiqueta en donde vamos a poder mirar las especificaciones del producto y sobre todo la concentración de hipoclorito de sodio. A través de esta concentración vamos a poder calcular cuánta cantidad de producto se puede utilizar para hacer nuestra desinfección.</w:t>
            </w:r>
          </w:p>
          <w:p w:rsidR="00000000" w:rsidDel="00000000" w:rsidP="00000000" w:rsidRDefault="00000000" w:rsidRPr="00000000" w14:paraId="000000CC">
            <w:pPr>
              <w:spacing w:after="240" w:before="240" w:line="240" w:lineRule="auto"/>
              <w:jc w:val="both"/>
              <w:rPr>
                <w:rFonts w:ascii="Times New Roman" w:cs="Times New Roman" w:eastAsia="Times New Roman" w:hAnsi="Times New Roman"/>
              </w:rPr>
            </w:pPr>
            <w:bookmarkStart w:colFirst="0" w:colLast="0" w:name="_sq5z27a0talf" w:id="2"/>
            <w:bookmarkEnd w:id="2"/>
            <w:r w:rsidDel="00000000" w:rsidR="00000000" w:rsidRPr="00000000">
              <w:rPr>
                <w:rFonts w:ascii="Times New Roman" w:cs="Times New Roman" w:eastAsia="Times New Roman" w:hAnsi="Times New Roman"/>
                <w:rtl w:val="0"/>
              </w:rPr>
              <w:t xml:space="preserve">Recuerde que limpiar es diferente a desinfectar</w:t>
            </w:r>
          </w:p>
          <w:p w:rsidR="00000000" w:rsidDel="00000000" w:rsidP="00000000" w:rsidRDefault="00000000" w:rsidRPr="00000000" w14:paraId="000000CD">
            <w:pPr>
              <w:spacing w:after="240" w:before="240" w:line="240" w:lineRule="auto"/>
              <w:jc w:val="both"/>
              <w:rPr>
                <w:rFonts w:ascii="Times New Roman" w:cs="Times New Roman" w:eastAsia="Times New Roman" w:hAnsi="Times New Roman"/>
                <w:b w:val="1"/>
              </w:rPr>
            </w:pPr>
            <w:bookmarkStart w:colFirst="0" w:colLast="0" w:name="_sq5z27a0talf" w:id="2"/>
            <w:bookmarkEnd w:id="2"/>
            <w:r w:rsidDel="00000000" w:rsidR="00000000" w:rsidRPr="00000000">
              <w:rPr>
                <w:rFonts w:ascii="Times New Roman" w:cs="Times New Roman" w:eastAsia="Times New Roman" w:hAnsi="Times New Roman"/>
                <w:b w:val="1"/>
                <w:rtl w:val="0"/>
              </w:rPr>
              <w:t xml:space="preserve"> ¿Cómo es el proceso?</w:t>
            </w:r>
          </w:p>
          <w:p w:rsidR="00000000" w:rsidDel="00000000" w:rsidP="00000000" w:rsidRDefault="00000000" w:rsidRPr="00000000" w14:paraId="000000CE">
            <w:pPr>
              <w:spacing w:after="240" w:before="240" w:line="240" w:lineRule="auto"/>
              <w:ind w:left="360"/>
              <w:jc w:val="both"/>
              <w:rPr>
                <w:rFonts w:ascii="Times New Roman" w:cs="Times New Roman" w:eastAsia="Times New Roman" w:hAnsi="Times New Roman"/>
              </w:rPr>
            </w:pPr>
            <w:bookmarkStart w:colFirst="0" w:colLast="0" w:name="_sq5z27a0talf" w:id="2"/>
            <w:bookmarkEnd w:id="2"/>
            <w:r w:rsidDel="00000000" w:rsidR="00000000" w:rsidRPr="00000000">
              <w:rPr>
                <w:rFonts w:ascii="Times New Roman" w:cs="Times New Roman" w:eastAsia="Times New Roman" w:hAnsi="Times New Roman"/>
                <w:rtl w:val="0"/>
              </w:rPr>
              <w:t xml:space="preserve">-       Medimos con una jarra un litro de agua</w:t>
            </w:r>
          </w:p>
          <w:p w:rsidR="00000000" w:rsidDel="00000000" w:rsidP="00000000" w:rsidRDefault="00000000" w:rsidRPr="00000000" w14:paraId="000000CF">
            <w:pPr>
              <w:spacing w:after="240" w:before="240" w:line="240" w:lineRule="auto"/>
              <w:ind w:left="360"/>
              <w:jc w:val="both"/>
              <w:rPr>
                <w:rFonts w:ascii="Times New Roman" w:cs="Times New Roman" w:eastAsia="Times New Roman" w:hAnsi="Times New Roman"/>
              </w:rPr>
            </w:pPr>
            <w:bookmarkStart w:colFirst="0" w:colLast="0" w:name="_sq5z27a0talf" w:id="2"/>
            <w:bookmarkEnd w:id="2"/>
            <w:r w:rsidDel="00000000" w:rsidR="00000000" w:rsidRPr="00000000">
              <w:rPr>
                <w:rFonts w:ascii="Times New Roman" w:cs="Times New Roman" w:eastAsia="Times New Roman" w:hAnsi="Times New Roman"/>
                <w:rtl w:val="0"/>
              </w:rPr>
              <w:t xml:space="preserve">-       Luego conseguimos, un medidor, jeringa o la misma tapa del desinfectante</w:t>
            </w:r>
          </w:p>
          <w:p w:rsidR="00000000" w:rsidDel="00000000" w:rsidP="00000000" w:rsidRDefault="00000000" w:rsidRPr="00000000" w14:paraId="000000D0">
            <w:pPr>
              <w:spacing w:after="240" w:before="240" w:line="240" w:lineRule="auto"/>
              <w:jc w:val="both"/>
              <w:rPr>
                <w:rFonts w:ascii="Times New Roman" w:cs="Times New Roman" w:eastAsia="Times New Roman" w:hAnsi="Times New Roman"/>
              </w:rPr>
            </w:pPr>
            <w:bookmarkStart w:colFirst="0" w:colLast="0" w:name="_sq5z27a0talf" w:id="2"/>
            <w:bookmarkEnd w:id="2"/>
            <w:r w:rsidDel="00000000" w:rsidR="00000000" w:rsidRPr="00000000">
              <w:rPr>
                <w:rFonts w:ascii="Times New Roman" w:cs="Times New Roman" w:eastAsia="Times New Roman" w:hAnsi="Times New Roman"/>
                <w:rtl w:val="0"/>
              </w:rPr>
              <w:t xml:space="preserve">Si el hipoclorito que compramos detrás de su empaque la concentración indica 3.25 % adicionamos con el medidor 2CC, si la concentración indica 5.25% lo adicionamos 1CC. Dejamos nuestras frutas y verduras sometidas en esa solución por 5 minutos, luego las enjuagamos con abundante agua y ya nuestros productos están desinfectados.</w:t>
            </w:r>
          </w:p>
          <w:p w:rsidR="00000000" w:rsidDel="00000000" w:rsidP="00000000" w:rsidRDefault="00000000" w:rsidRPr="00000000" w14:paraId="000000D1">
            <w:pPr>
              <w:spacing w:line="240" w:lineRule="auto"/>
              <w:rPr>
                <w:rFonts w:ascii="Times New Roman" w:cs="Times New Roman" w:eastAsia="Times New Roman" w:hAnsi="Times New Roman"/>
              </w:rPr>
            </w:pPr>
            <w:bookmarkStart w:colFirst="0" w:colLast="0" w:name="_vfmzynzbqwh1" w:id="3"/>
            <w:bookmarkEnd w:id="3"/>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rPr>
            </w:pPr>
            <w:bookmarkStart w:colFirst="0" w:colLast="0" w:name="_43y0cfaejmk5" w:id="0"/>
            <w:bookmarkEnd w:id="0"/>
            <w:r w:rsidDel="00000000" w:rsidR="00000000" w:rsidRPr="00000000">
              <w:rPr>
                <w:rFonts w:ascii="Times New Roman" w:cs="Times New Roman" w:eastAsia="Times New Roman" w:hAnsi="Times New Roman"/>
                <w:rtl w:val="0"/>
              </w:rPr>
              <w:t xml:space="preserve">Se incluye instrumento de evaluación de 6 preguntas con opción múltiple y de única respuesta, y preguntas de falso y verdadero</w:t>
            </w:r>
          </w:p>
          <w:p w:rsidR="00000000" w:rsidDel="00000000" w:rsidP="00000000" w:rsidRDefault="00000000" w:rsidRPr="00000000" w14:paraId="000000D3">
            <w:pPr>
              <w:spacing w:line="240" w:lineRule="auto"/>
              <w:rPr>
                <w:rFonts w:ascii="Times New Roman" w:cs="Times New Roman" w:eastAsia="Times New Roman" w:hAnsi="Times New Roman"/>
              </w:rPr>
            </w:pPr>
            <w:bookmarkStart w:colFirst="0" w:colLast="0" w:name="_pic95z4ao2of" w:id="4"/>
            <w:bookmarkEnd w:id="4"/>
            <w:r w:rsidDel="00000000" w:rsidR="00000000" w:rsidRPr="00000000">
              <w:rPr>
                <w:rtl w:val="0"/>
              </w:rPr>
            </w:r>
          </w:p>
          <w:p w:rsidR="00000000" w:rsidDel="00000000" w:rsidP="00000000" w:rsidRDefault="00000000" w:rsidRPr="00000000" w14:paraId="000000D4">
            <w:pPr>
              <w:spacing w:line="229.0909090909091" w:lineRule="auto"/>
              <w:ind w:left="360" w:firstLine="0"/>
              <w:rPr>
                <w:rFonts w:ascii="Times New Roman" w:cs="Times New Roman" w:eastAsia="Times New Roman" w:hAnsi="Times New Roman"/>
              </w:rPr>
            </w:pPr>
            <w:bookmarkStart w:colFirst="0" w:colLast="0" w:name="_5d5vuw60aipm"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rtl w:val="0"/>
              </w:rPr>
              <w:t xml:space="preserve">video</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 Texto superpuesto:</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Nombre de la ponente: Alejandra Acevedo, Bacterióloga y Laboratorista Clínica</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NOTA: Aunque el COVID-19 no se transmite por ingesta de alimentos, el virus puede estar presente en las superficies de las frutas y verduras, así como en envolturas, bolsas, paquetes o empaques.</w:t>
            </w:r>
          </w:p>
          <w:p w:rsidR="00000000" w:rsidDel="00000000" w:rsidP="00000000" w:rsidRDefault="00000000" w:rsidRPr="00000000" w14:paraId="000000D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Listado de Materiales: </w:t>
            </w:r>
            <w:r w:rsidDel="00000000" w:rsidR="00000000" w:rsidRPr="00000000">
              <w:rPr>
                <w:rFonts w:ascii="Times New Roman" w:cs="Times New Roman" w:eastAsia="Times New Roman" w:hAnsi="Times New Roman"/>
                <w:rtl w:val="0"/>
              </w:rPr>
              <w:t xml:space="preserve">recipiente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para medir 1 Litro de Agua, Hipoclorito de sodio al 5,25% o al 3.25% “blanqueador”, (1) jeringa (1) </w:t>
            </w:r>
            <w:r w:rsidDel="00000000" w:rsidR="00000000" w:rsidRPr="00000000">
              <w:rPr>
                <w:rFonts w:ascii="Times New Roman" w:cs="Times New Roman" w:eastAsia="Times New Roman" w:hAnsi="Times New Roman"/>
                <w:rtl w:val="0"/>
              </w:rPr>
              <w:t xml:space="preserve">dosificador, o la tapa del desinfectante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un tapabocas o mascarilla,  guantes de caucho o látex</w:t>
            </w:r>
            <w:r w:rsidDel="00000000" w:rsidR="00000000" w:rsidRPr="00000000">
              <w:rPr>
                <w:rFonts w:ascii="Times New Roman" w:cs="Times New Roman" w:eastAsia="Times New Roman" w:hAnsi="Times New Roman"/>
                <w:rtl w:val="0"/>
              </w:rPr>
              <w:t xml:space="preserve">. Recipiente para preparar la solución, y posteriormente realizar la inmersión de las frutas o verduras.</w:t>
            </w:r>
          </w:p>
          <w:p w:rsidR="00000000" w:rsidDel="00000000" w:rsidP="00000000" w:rsidRDefault="00000000" w:rsidRPr="00000000" w14:paraId="000000DC">
            <w:pP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3. Si el hipoclorito de sodio tiene una concentración del 3.25%, adicionar a un litro de agua 2 cc de este desinfectante</w:t>
            </w:r>
          </w:p>
          <w:p w:rsidR="00000000" w:rsidDel="00000000" w:rsidP="00000000" w:rsidRDefault="00000000" w:rsidRPr="00000000" w14:paraId="000000DD">
            <w:pP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Si el hipoclorito de sodio tiene una concentración del 5.25%, adicionar a un litro de agua 1 cc de este desinfectante.</w:t>
            </w:r>
          </w:p>
          <w:p w:rsidR="00000000" w:rsidDel="00000000" w:rsidP="00000000" w:rsidRDefault="00000000" w:rsidRPr="00000000" w14:paraId="000000DE">
            <w:pP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Se puede medir con la jeringa, dosificador o con la tapa de mismo recipiente</w:t>
            </w:r>
          </w:p>
          <w:p w:rsidR="00000000" w:rsidDel="00000000" w:rsidP="00000000" w:rsidRDefault="00000000" w:rsidRPr="00000000" w14:paraId="000000DF">
            <w:pPr>
              <w:spacing w:after="240" w:before="24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Verifica las concentraciones en la etiqueta de desinfectante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NOTA: Limpiar y Desinfectar son dos procesos diferentes e independientes. Se limpia cuando se elimina la suciedad, polvo visible. Se desinfecta cuando se eliminan gran parte de los microorganismos</w:t>
            </w:r>
          </w:p>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OJO: EVITE mezclar desinfectante y jabón o varios desinfectantes.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line="240" w:lineRule="auto"/>
              <w:rPr>
                <w:rFonts w:ascii="Times New Roman" w:cs="Times New Roman" w:eastAsia="Times New Roman" w:hAnsi="Times New Roman"/>
              </w:rPr>
            </w:pPr>
            <w:commentRangeEnd w:id="2"/>
            <w:r w:rsidDel="00000000" w:rsidR="00000000" w:rsidRPr="00000000">
              <w:commentReference w:id="2"/>
            </w:r>
            <w:r w:rsidDel="00000000" w:rsidR="00000000" w:rsidRPr="00000000">
              <w:rPr>
                <w:rtl w:val="0"/>
              </w:rPr>
            </w:r>
          </w:p>
        </w:tc>
      </w:tr>
      <w:tr>
        <w:trPr>
          <w:trHeight w:val="440" w:hRule="atLeast"/>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jc w:val="both"/>
              <w:rPr>
                <w:rFonts w:ascii="Times New Roman" w:cs="Times New Roman" w:eastAsia="Times New Roman" w:hAnsi="Times New Roman"/>
                <w:b w:val="1"/>
              </w:rPr>
            </w:pPr>
            <w:commentRangeStart w:id="3"/>
            <w:r w:rsidDel="00000000" w:rsidR="00000000" w:rsidRPr="00000000">
              <w:rPr>
                <w:rFonts w:ascii="Times New Roman" w:cs="Times New Roman" w:eastAsia="Times New Roman" w:hAnsi="Times New Roman"/>
                <w:b w:val="1"/>
                <w:rtl w:val="0"/>
              </w:rPr>
              <w:t xml:space="preserve">Subtema 3</w:t>
            </w:r>
          </w:p>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-clase:</w:t>
            </w:r>
          </w:p>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Presentación en power point con voz. + video DE OMS</w:t>
              <w:br w:type="textWrapping"/>
              <w:br w:type="textWrapping"/>
              <w:t xml:space="preserve">(10 minutos)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Correcto Lavado de manos en casa:</w:t>
            </w:r>
          </w:p>
          <w:p w:rsidR="00000000" w:rsidDel="00000000" w:rsidP="00000000" w:rsidRDefault="00000000" w:rsidRPr="00000000" w14:paraId="000000E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LAVADO DE MANOS</w:t>
            </w:r>
          </w:p>
          <w:p w:rsidR="00000000" w:rsidDel="00000000" w:rsidP="00000000" w:rsidRDefault="00000000" w:rsidRPr="00000000" w14:paraId="000000ED">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Antes de iniciar con el proceso de lavado de manos</w:t>
            </w:r>
          </w:p>
          <w:p w:rsidR="00000000" w:rsidDel="00000000" w:rsidP="00000000" w:rsidRDefault="00000000" w:rsidRPr="00000000" w14:paraId="000000EE">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Recordemos un poco sobre el Coronavirus (COVID-19) y cómo se transmite</w:t>
            </w:r>
          </w:p>
          <w:p w:rsidR="00000000" w:rsidDel="00000000" w:rsidP="00000000" w:rsidRDefault="00000000" w:rsidRPr="00000000" w14:paraId="000000E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coronavirus son una extensa familia de virus que causan Infección Respiratoria que pueden ir desde el resfriado común hasta enfermedades más graves.</w:t>
            </w:r>
          </w:p>
          <w:p w:rsidR="00000000" w:rsidDel="00000000" w:rsidP="00000000" w:rsidRDefault="00000000" w:rsidRPr="00000000" w14:paraId="000000F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COVID-19 es la enfermedad infecciosa causada por el coronavirus que se ha descubierto más recientemente. </w:t>
            </w:r>
          </w:p>
          <w:p w:rsidR="00000000" w:rsidDel="00000000" w:rsidP="00000000" w:rsidRDefault="00000000" w:rsidRPr="00000000" w14:paraId="000000F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infección se produce cuando una persona enferma tose o estornuda y expulsa partículas del virus que entran en contacto con otras personas, o contaminan superficies, utensilios, artículos, etc.</w:t>
            </w:r>
          </w:p>
          <w:p w:rsidR="00000000" w:rsidDel="00000000" w:rsidP="00000000" w:rsidRDefault="00000000" w:rsidRPr="00000000" w14:paraId="000000F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medida más efectiva para prevenir el COVID-19, es lavarse las manos correctamente, con agua y jabón. Hacerlo frecuentemente reduce hasta el 50% del riesgo de contraer coronavirus.</w:t>
            </w:r>
          </w:p>
          <w:p w:rsidR="00000000" w:rsidDel="00000000" w:rsidP="00000000" w:rsidRDefault="00000000" w:rsidRPr="00000000" w14:paraId="000000F3">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¿Qué es el lavado de manos?</w:t>
            </w:r>
          </w:p>
          <w:p w:rsidR="00000000" w:rsidDel="00000000" w:rsidP="00000000" w:rsidRDefault="00000000" w:rsidRPr="00000000" w14:paraId="000000F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la eliminación de suciedad y parte de los microorganismos que pueden estar en las manos.</w:t>
            </w:r>
          </w:p>
          <w:p w:rsidR="00000000" w:rsidDel="00000000" w:rsidP="00000000" w:rsidRDefault="00000000" w:rsidRPr="00000000" w14:paraId="000000F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manos pueden ser transmisores de gérmenes dañinos, y de enfermedades</w:t>
            </w:r>
          </w:p>
          <w:p w:rsidR="00000000" w:rsidDel="00000000" w:rsidP="00000000" w:rsidRDefault="00000000" w:rsidRPr="00000000" w14:paraId="000000F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una pandemia mundial, una de las formas más baratas, sencillas e importantes de prevenir el contagio de un virus es lavarse las manos frecuentemente con agua y jabón.</w:t>
            </w:r>
          </w:p>
          <w:p w:rsidR="00000000" w:rsidDel="00000000" w:rsidP="00000000" w:rsidRDefault="00000000" w:rsidRPr="00000000" w14:paraId="000000F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higiene de las manos se considera una de las medidas más efectivas para evitar la propagación de gérmenes, también para prevenir el contagio por COVID-19. Organismos como la OMS recomienda realizar un lavado de manos frecuente con agua y jabón, o si esto no es posible, utilizar un desinfectante de manos a base de alcohol.</w:t>
            </w:r>
          </w:p>
          <w:p w:rsidR="00000000" w:rsidDel="00000000" w:rsidP="00000000" w:rsidRDefault="00000000" w:rsidRPr="00000000" w14:paraId="000000F8">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¿CÓMO LAVARSE LAS MANOS?</w:t>
            </w:r>
          </w:p>
          <w:p w:rsidR="00000000" w:rsidDel="00000000" w:rsidP="00000000" w:rsidRDefault="00000000" w:rsidRPr="00000000" w14:paraId="000000F9">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Duración de todo procedimiento: 40-</w:t>
            </w:r>
            <w:r w:rsidDel="00000000" w:rsidR="00000000" w:rsidRPr="00000000">
              <w:rPr>
                <w:rFonts w:ascii="Times New Roman" w:cs="Times New Roman" w:eastAsia="Times New Roman" w:hAnsi="Times New Roman"/>
                <w:b w:val="1"/>
                <w:rtl w:val="0"/>
              </w:rPr>
              <w:t xml:space="preserve">60 segundos</w:t>
            </w:r>
            <w:r w:rsidDel="00000000" w:rsidR="00000000" w:rsidRPr="00000000">
              <w:rPr>
                <w:rFonts w:ascii="Times New Roman" w:cs="Times New Roman" w:eastAsia="Times New Roman" w:hAnsi="Times New Roman"/>
                <w:b w:val="1"/>
                <w:rtl w:val="0"/>
              </w:rPr>
              <w:t xml:space="preserve"> (imagen de la OMS)</w:t>
            </w:r>
          </w:p>
          <w:p w:rsidR="00000000" w:rsidDel="00000000" w:rsidP="00000000" w:rsidRDefault="00000000" w:rsidRPr="00000000" w14:paraId="000000F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Mójese las manos con agua</w:t>
            </w:r>
          </w:p>
          <w:p w:rsidR="00000000" w:rsidDel="00000000" w:rsidP="00000000" w:rsidRDefault="00000000" w:rsidRPr="00000000" w14:paraId="000000F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Deposite en la palma de la mano una cantidad de jabón suficiente para cubrir todas las superficies de las manos</w:t>
            </w:r>
          </w:p>
          <w:p w:rsidR="00000000" w:rsidDel="00000000" w:rsidP="00000000" w:rsidRDefault="00000000" w:rsidRPr="00000000" w14:paraId="000000F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Frótese las palmas de las manos entre sí</w:t>
            </w:r>
          </w:p>
          <w:p w:rsidR="00000000" w:rsidDel="00000000" w:rsidP="00000000" w:rsidRDefault="00000000" w:rsidRPr="00000000" w14:paraId="000000F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Frótese la palma de la mano derecha contra el dorso de la mano izquierda entrelazando los dedos y viceversa</w:t>
            </w:r>
          </w:p>
          <w:p w:rsidR="00000000" w:rsidDel="00000000" w:rsidP="00000000" w:rsidRDefault="00000000" w:rsidRPr="00000000" w14:paraId="000000F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frótese las palmas de las manos entre sí, con los dedos entrelazados</w:t>
            </w:r>
          </w:p>
          <w:p w:rsidR="00000000" w:rsidDel="00000000" w:rsidP="00000000" w:rsidRDefault="00000000" w:rsidRPr="00000000" w14:paraId="000000F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Frótese el dorso de los dedos de una mano con la palma de la mano opuesta, agarrándose los dedos.</w:t>
            </w:r>
          </w:p>
          <w:p w:rsidR="00000000" w:rsidDel="00000000" w:rsidP="00000000" w:rsidRDefault="00000000" w:rsidRPr="00000000" w14:paraId="0000010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Frótese con un movimiento de rotación el pulgar izquierdo, atrapandolo con la palma de la mano derecha y viceversa</w:t>
            </w:r>
          </w:p>
          <w:p w:rsidR="00000000" w:rsidDel="00000000" w:rsidP="00000000" w:rsidRDefault="00000000" w:rsidRPr="00000000" w14:paraId="00000101">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Frótese la punta de los dedos de la mano derecha contra la palma de la mano izquierda, haciendo un movimiento de rotación y viceversa</w:t>
            </w:r>
          </w:p>
          <w:p w:rsidR="00000000" w:rsidDel="00000000" w:rsidP="00000000" w:rsidRDefault="00000000" w:rsidRPr="00000000" w14:paraId="0000010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Enjuáguese las manos con agua</w:t>
            </w:r>
          </w:p>
          <w:p w:rsidR="00000000" w:rsidDel="00000000" w:rsidP="00000000" w:rsidRDefault="00000000" w:rsidRPr="00000000" w14:paraId="0000010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Séquese con una toalla desechable</w:t>
            </w:r>
          </w:p>
          <w:p w:rsidR="00000000" w:rsidDel="00000000" w:rsidP="00000000" w:rsidRDefault="00000000" w:rsidRPr="00000000" w14:paraId="0000010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Sírvase de la toalla para cerrar el grifo</w:t>
            </w:r>
          </w:p>
          <w:p w:rsidR="00000000" w:rsidDel="00000000" w:rsidP="00000000" w:rsidRDefault="00000000" w:rsidRPr="00000000" w14:paraId="0000010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Sus manos son seguras</w:t>
            </w:r>
          </w:p>
          <w:p w:rsidR="00000000" w:rsidDel="00000000" w:rsidP="00000000" w:rsidRDefault="00000000" w:rsidRPr="00000000" w14:paraId="00000106">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Limpia tus manos ¿Cuándo? (imagen OPS)</w:t>
            </w:r>
          </w:p>
          <w:p w:rsidR="00000000" w:rsidDel="00000000" w:rsidP="00000000" w:rsidRDefault="00000000" w:rsidRPr="00000000" w14:paraId="0000010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-Antes de tocarte la cara</w:t>
            </w:r>
          </w:p>
          <w:p w:rsidR="00000000" w:rsidDel="00000000" w:rsidP="00000000" w:rsidRDefault="00000000" w:rsidRPr="00000000" w14:paraId="0000010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toser o estornudar</w:t>
            </w:r>
          </w:p>
          <w:p w:rsidR="00000000" w:rsidDel="00000000" w:rsidP="00000000" w:rsidRDefault="00000000" w:rsidRPr="00000000" w14:paraId="0000010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ir al baño</w:t>
            </w:r>
          </w:p>
          <w:p w:rsidR="00000000" w:rsidDel="00000000" w:rsidP="00000000" w:rsidRDefault="00000000" w:rsidRPr="00000000" w14:paraId="0000010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-Antes y después de cambiar pañales</w:t>
            </w:r>
          </w:p>
          <w:p w:rsidR="00000000" w:rsidDel="00000000" w:rsidP="00000000" w:rsidRDefault="00000000" w:rsidRPr="00000000" w14:paraId="0000010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-Antes de preparar y comer alimentos</w:t>
            </w:r>
          </w:p>
          <w:p w:rsidR="00000000" w:rsidDel="00000000" w:rsidP="00000000" w:rsidRDefault="00000000" w:rsidRPr="00000000" w14:paraId="0000010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-Antes y después de visitar o atender a alguien enfermo</w:t>
            </w:r>
          </w:p>
          <w:p w:rsidR="00000000" w:rsidDel="00000000" w:rsidP="00000000" w:rsidRDefault="00000000" w:rsidRPr="00000000" w14:paraId="0000010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tirar la basura</w:t>
            </w:r>
          </w:p>
          <w:p w:rsidR="00000000" w:rsidDel="00000000" w:rsidP="00000000" w:rsidRDefault="00000000" w:rsidRPr="00000000" w14:paraId="0000010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tocar las manijas de las puertas</w:t>
            </w:r>
          </w:p>
          <w:p w:rsidR="00000000" w:rsidDel="00000000" w:rsidP="00000000" w:rsidRDefault="00000000" w:rsidRPr="00000000" w14:paraId="0000010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estar en lugares públicos concurridos</w:t>
            </w:r>
          </w:p>
          <w:p w:rsidR="00000000" w:rsidDel="00000000" w:rsidP="00000000" w:rsidRDefault="00000000" w:rsidRPr="00000000" w14:paraId="00000110">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Desinfectantes y antisépticos con alcohol</w:t>
            </w:r>
          </w:p>
          <w:p w:rsidR="00000000" w:rsidDel="00000000" w:rsidP="00000000" w:rsidRDefault="00000000" w:rsidRPr="00000000" w14:paraId="0000011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tratamiento higiénico de las manos por fricción con antisépticos o desinfectantes a base de alcohol brindan un beneficio adicional limitado sobre el lavado con agua corriente y jabón, pero pueden ser de gran utilidad en las situaciones donde no exista acceso a agua corriente y jabón.</w:t>
            </w:r>
          </w:p>
          <w:p w:rsidR="00000000" w:rsidDel="00000000" w:rsidP="00000000" w:rsidRDefault="00000000" w:rsidRPr="00000000" w14:paraId="0000011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Estos productos con alcohol pueden reducir rápidamente la cantidad de gérmenes presentes en las manos, sin embargo, hay que tener en cuenta que no todos los desinfectantes eliminan siempre todos los tipos de gérmenes.</w:t>
            </w:r>
          </w:p>
          <w:p w:rsidR="00000000" w:rsidDel="00000000" w:rsidP="00000000" w:rsidRDefault="00000000" w:rsidRPr="00000000" w14:paraId="0000011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importante tener en cuenta que, si las manos están sucias o con grasa, deberían lavarse con agua y jabón antes de usar el antiséptico, ya que la suciedad puede reducir significativamente la acción del producto.</w:t>
            </w:r>
          </w:p>
          <w:p w:rsidR="00000000" w:rsidDel="00000000" w:rsidP="00000000" w:rsidRDefault="00000000" w:rsidRPr="00000000" w14:paraId="0000011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¿Cómo desinfectarse las manos? </w:t>
            </w:r>
            <w:r w:rsidDel="00000000" w:rsidR="00000000" w:rsidRPr="00000000">
              <w:rPr>
                <w:rFonts w:ascii="Times New Roman" w:cs="Times New Roman" w:eastAsia="Times New Roman" w:hAnsi="Times New Roman"/>
                <w:rtl w:val="0"/>
              </w:rPr>
              <w:t xml:space="preserve">(imagen de la OMS)</w:t>
            </w:r>
          </w:p>
          <w:p w:rsidR="00000000" w:rsidDel="00000000" w:rsidP="00000000" w:rsidRDefault="00000000" w:rsidRPr="00000000" w14:paraId="00000116">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1a1b Deposite en la palma de la mano una dosis de producto suficiente para cubrir todas las superficies</w:t>
            </w:r>
          </w:p>
          <w:p w:rsidR="00000000" w:rsidDel="00000000" w:rsidP="00000000" w:rsidRDefault="00000000" w:rsidRPr="00000000" w14:paraId="0000011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Frótese las palmas de las manos entre sí</w:t>
            </w:r>
          </w:p>
          <w:p w:rsidR="00000000" w:rsidDel="00000000" w:rsidP="00000000" w:rsidRDefault="00000000" w:rsidRPr="00000000" w14:paraId="0000011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Frótese la palma de la mano derecha contra el dorso de la mano izquierda entrelazando los dedos y viceversa</w:t>
            </w:r>
          </w:p>
          <w:p w:rsidR="00000000" w:rsidDel="00000000" w:rsidP="00000000" w:rsidRDefault="00000000" w:rsidRPr="00000000" w14:paraId="0000011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frótese las palmas de las manos entre sí, con los dedos entrelazados</w:t>
            </w:r>
          </w:p>
          <w:p w:rsidR="00000000" w:rsidDel="00000000" w:rsidP="00000000" w:rsidRDefault="00000000" w:rsidRPr="00000000" w14:paraId="0000011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Frótese el dorso de los dedos de una mano con la palma de la mano opuesta, agarrándose los dedos.</w:t>
            </w:r>
          </w:p>
          <w:p w:rsidR="00000000" w:rsidDel="00000000" w:rsidP="00000000" w:rsidRDefault="00000000" w:rsidRPr="00000000" w14:paraId="0000011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Frótese con un movimiento de rotación el pulgar izquierdo, atrapándolo con la palma de la mano derecha y viceversa</w:t>
            </w:r>
          </w:p>
          <w:p w:rsidR="00000000" w:rsidDel="00000000" w:rsidP="00000000" w:rsidRDefault="00000000" w:rsidRPr="00000000" w14:paraId="0000011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Frótese la punta de los dedos de la mano derecha contra la palma de la mano izquierda, haciendo un movimiento de rotación y viceversa</w:t>
            </w:r>
          </w:p>
          <w:p w:rsidR="00000000" w:rsidDel="00000000" w:rsidP="00000000" w:rsidRDefault="00000000" w:rsidRPr="00000000" w14:paraId="0000011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una vez secas sus manos son seguras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Presentación de Power Point (Voz y audio) + imagen de OMS + </w:t>
            </w:r>
            <w:r w:rsidDel="00000000" w:rsidR="00000000" w:rsidRPr="00000000">
              <w:rPr>
                <w:rFonts w:ascii="Times New Roman" w:cs="Times New Roman" w:eastAsia="Times New Roman" w:hAnsi="Times New Roman"/>
                <w:rtl w:val="0"/>
              </w:rPr>
              <w:t xml:space="preserve">video</w:t>
            </w:r>
            <w:r w:rsidDel="00000000" w:rsidR="00000000" w:rsidRPr="00000000">
              <w:rPr>
                <w:rFonts w:ascii="Times New Roman" w:cs="Times New Roman" w:eastAsia="Times New Roman" w:hAnsi="Times New Roman"/>
                <w:rtl w:val="0"/>
              </w:rPr>
              <w:t xml:space="preserve"> oms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line="240" w:lineRule="auto"/>
              <w:rPr>
                <w:rFonts w:ascii="Times New Roman" w:cs="Times New Roman" w:eastAsia="Times New Roman" w:hAnsi="Times New Roman"/>
              </w:rPr>
            </w:pPr>
            <w:commentRangeEnd w:id="3"/>
            <w:r w:rsidDel="00000000" w:rsidR="00000000" w:rsidRPr="00000000">
              <w:commentReference w:id="3"/>
            </w:r>
            <w:r w:rsidDel="00000000" w:rsidR="00000000" w:rsidRPr="00000000">
              <w:rPr>
                <w:rtl w:val="0"/>
              </w:rPr>
            </w:r>
          </w:p>
        </w:tc>
      </w:tr>
      <w:tr>
        <w:trPr>
          <w:trHeight w:val="62655"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jc w:val="both"/>
              <w:rPr>
                <w:rFonts w:ascii="Times New Roman" w:cs="Times New Roman" w:eastAsia="Times New Roman" w:hAnsi="Times New Roman"/>
              </w:rPr>
            </w:pPr>
            <w:commentRangeStart w:id="4"/>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Preguntas y Respuestas</w:t>
            </w:r>
          </w:p>
          <w:p w:rsidR="00000000" w:rsidDel="00000000" w:rsidP="00000000" w:rsidRDefault="00000000" w:rsidRPr="00000000" w14:paraId="0000015A">
            <w:pPr>
              <w:spacing w:after="240" w:before="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¿Tengo que usar agua caliente para lavarme las manos?</w:t>
            </w:r>
          </w:p>
          <w:p w:rsidR="00000000" w:rsidDel="00000000" w:rsidP="00000000" w:rsidRDefault="00000000" w:rsidRPr="00000000" w14:paraId="0000015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para lavarte las manos puedes usar agua a cualquier temperatura. El agua fría y el agua caliente son igual de efectivas a la hora de eliminar gérmenes y virus, ¡siempre y cuando utilices jabón!</w:t>
            </w:r>
          </w:p>
          <w:p w:rsidR="00000000" w:rsidDel="00000000" w:rsidP="00000000" w:rsidRDefault="00000000" w:rsidRPr="00000000" w14:paraId="0000015C">
            <w:pPr>
              <w:spacing w:after="240" w:before="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¿Tengo que secarme las manos con una toalla?</w:t>
            </w:r>
          </w:p>
          <w:p w:rsidR="00000000" w:rsidDel="00000000" w:rsidP="00000000" w:rsidRDefault="00000000" w:rsidRPr="00000000" w14:paraId="0000015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gérmenes se propagan más fácilmente por la piel húmeda que por la piel seca, así que es importante secarse las manos por completo. Secarse las manos con papel o con un paño limpio es la forma más efectiva de eliminar gérmenes sin extenderlos a otras superficies.</w:t>
            </w:r>
          </w:p>
          <w:p w:rsidR="00000000" w:rsidDel="00000000" w:rsidP="00000000" w:rsidRDefault="00000000" w:rsidRPr="00000000" w14:paraId="0000015E">
            <w:pPr>
              <w:spacing w:after="240" w:before="24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 puede matar el nuevo coronavirus rociando el cuerpo y en las manos con alcohol o con cloro?</w:t>
            </w:r>
          </w:p>
          <w:p w:rsidR="00000000" w:rsidDel="00000000" w:rsidP="00000000" w:rsidRDefault="00000000" w:rsidRPr="00000000" w14:paraId="0000015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Rociar todo el cuerpo con alcohol o cloro no sirve para matar los virus que ya han entrado en el organismo. Pulverizar estas sustancias puede dañar la ropa y las mucosas (es decir, los ojos, la boca, etc.), además de generar problemas en la piel, como irritaciones.</w:t>
            </w:r>
          </w:p>
          <w:p w:rsidR="00000000" w:rsidDel="00000000" w:rsidP="00000000" w:rsidRDefault="00000000" w:rsidRPr="00000000" w14:paraId="0000016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puede matar el nuevo coronavirus con un secador de manos?</w:t>
            </w:r>
          </w:p>
          <w:p w:rsidR="00000000" w:rsidDel="00000000" w:rsidP="00000000" w:rsidRDefault="00000000" w:rsidRPr="00000000" w14:paraId="0000016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Los secadores de manos no destruyen el virus. Para protegerse contra el nuevo coronavirus, lávese las manos frecuentemente con agua y jabón.</w:t>
            </w:r>
          </w:p>
          <w:p w:rsidR="00000000" w:rsidDel="00000000" w:rsidP="00000000" w:rsidRDefault="00000000" w:rsidRPr="00000000" w14:paraId="00000162">
            <w:pPr>
              <w:spacing w:after="240" w:before="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¿Bañarse con agua caliente previene la infección por el nuevo coronavirus?</w:t>
            </w:r>
          </w:p>
          <w:p w:rsidR="00000000" w:rsidDel="00000000" w:rsidP="00000000" w:rsidRDefault="00000000" w:rsidRPr="00000000" w14:paraId="0000016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Bañarse en agua caliente no proporciona ninguna protección contra la COVID-19, independiente de la temperatura del agua de la bañera o la ducha, la temperatura corporal continuará siendo de 36,5 °C a 37 °C. De hecho, si el agua está muy caliente puede uno quemarse. Lo mejor que se puede hacer para protegerse de la COVID-19 es lavarse las manos con frecuencia para eliminar los virus que pueda haber en superficies y no contagiarnos al tocarnos los ojos, la boca y la nariz.</w:t>
            </w:r>
          </w:p>
          <w:p w:rsidR="00000000" w:rsidDel="00000000" w:rsidP="00000000" w:rsidRDefault="00000000" w:rsidRPr="00000000" w14:paraId="00000164">
            <w:pPr>
              <w:spacing w:after="240" w:before="24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qué debo lavarme las manos con frecuencia con un desinfectante de manos a base de alcohol o con agua y jabón?</w:t>
            </w:r>
          </w:p>
          <w:p w:rsidR="00000000" w:rsidDel="00000000" w:rsidP="00000000" w:rsidRDefault="00000000" w:rsidRPr="00000000" w14:paraId="0000016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Lavarse las manos con un desinfectante a base de alcohol o con agua y jabón mata el virus si este está en sus manos.</w:t>
            </w:r>
          </w:p>
          <w:p w:rsidR="00000000" w:rsidDel="00000000" w:rsidP="00000000" w:rsidRDefault="00000000" w:rsidRPr="00000000" w14:paraId="0000016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incluye instrumento de evaluación de 5 preguntas con opción múltiple y de única respuesta o en modalidad falso/verdadero</w:t>
            </w:r>
          </w:p>
          <w:p w:rsidR="00000000" w:rsidDel="00000000" w:rsidP="00000000" w:rsidRDefault="00000000" w:rsidRPr="00000000" w14:paraId="00000167">
            <w:pPr>
              <w:spacing w:line="240" w:lineRule="auto"/>
              <w:rPr>
                <w:rFonts w:ascii="Times New Roman" w:cs="Times New Roman" w:eastAsia="Times New Roman" w:hAnsi="Times New Roman"/>
              </w:rPr>
            </w:pPr>
            <w:bookmarkStart w:colFirst="0" w:colLast="0" w:name="_t035o5imizrf" w:id="6"/>
            <w:bookmarkEnd w:id="6"/>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Presentación de Power Point (Voz y audio) + imagen de OMS + </w:t>
            </w:r>
            <w:r w:rsidDel="00000000" w:rsidR="00000000" w:rsidRPr="00000000">
              <w:rPr>
                <w:rFonts w:ascii="Times New Roman" w:cs="Times New Roman" w:eastAsia="Times New Roman" w:hAnsi="Times New Roman"/>
                <w:rtl w:val="0"/>
              </w:rPr>
              <w:t xml:space="preserve">video</w:t>
            </w:r>
            <w:r w:rsidDel="00000000" w:rsidR="00000000" w:rsidRPr="00000000">
              <w:rPr>
                <w:rFonts w:ascii="Times New Roman" w:cs="Times New Roman" w:eastAsia="Times New Roman" w:hAnsi="Times New Roman"/>
                <w:rtl w:val="0"/>
              </w:rPr>
              <w:t xml:space="preserve"> oms</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line="240" w:lineRule="auto"/>
              <w:rPr>
                <w:rFonts w:ascii="Times New Roman" w:cs="Times New Roman" w:eastAsia="Times New Roman" w:hAnsi="Times New Roman"/>
              </w:rPr>
            </w:pPr>
            <w:commentRangeEnd w:id="4"/>
            <w:r w:rsidDel="00000000" w:rsidR="00000000" w:rsidRPr="00000000">
              <w:commentReference w:id="4"/>
            </w:r>
            <w:r w:rsidDel="00000000" w:rsidR="00000000" w:rsidRPr="00000000">
              <w:rPr>
                <w:rtl w:val="0"/>
              </w:rPr>
            </w:r>
          </w:p>
        </w:tc>
      </w:tr>
      <w:tr>
        <w:trPr>
          <w:trHeight w:val="44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after="0" w:before="0" w:line="240" w:lineRule="auto"/>
              <w:ind w:left="0" w:firstLine="0"/>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after="0" w:before="0" w:line="240" w:lineRule="auto"/>
              <w:ind w:left="0" w:firstLine="0"/>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line="240" w:lineRule="auto"/>
              <w:ind w:left="0" w:firstLine="0"/>
              <w:jc w:val="both"/>
              <w:rPr>
                <w:rFonts w:ascii="Times New Roman" w:cs="Times New Roman" w:eastAsia="Times New Roman" w:hAnsi="Times New Roman"/>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line="240" w:lineRule="auto"/>
              <w:rPr>
                <w:rFonts w:ascii="Times New Roman" w:cs="Times New Roman" w:eastAsia="Times New Roman" w:hAnsi="Times New Roman"/>
              </w:rPr>
            </w:pPr>
            <w:commentRangeStart w:id="5"/>
            <w:r w:rsidDel="00000000" w:rsidR="00000000" w:rsidRPr="00000000">
              <w:rPr>
                <w:rFonts w:ascii="Times New Roman" w:cs="Times New Roman" w:eastAsia="Times New Roman" w:hAnsi="Times New Roman"/>
                <w:b w:val="1"/>
                <w:rtl w:val="0"/>
              </w:rPr>
              <w:t xml:space="preserve">Módulo V:</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Mitos y Realidades frente al contagio del COVID-19</w:t>
            </w:r>
          </w:p>
          <w:p w:rsidR="00000000" w:rsidDel="00000000" w:rsidP="00000000" w:rsidRDefault="00000000" w:rsidRPr="00000000" w14:paraId="0000017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spacing w:line="240" w:lineRule="auto"/>
              <w:rPr>
                <w:sz w:val="24"/>
                <w:szCs w:val="24"/>
              </w:rPr>
            </w:pPr>
            <w:r w:rsidDel="00000000" w:rsidR="00000000" w:rsidRPr="00000000">
              <w:rPr>
                <w:rFonts w:ascii="Times New Roman" w:cs="Times New Roman" w:eastAsia="Times New Roman" w:hAnsi="Times New Roman"/>
                <w:rtl w:val="0"/>
              </w:rPr>
              <w:t xml:space="preserve">(10 minutos)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Manejo y difusión de información por redes sociales.</w:t>
            </w:r>
          </w:p>
          <w:p w:rsidR="00000000" w:rsidDel="00000000" w:rsidP="00000000" w:rsidRDefault="00000000" w:rsidRPr="00000000" w14:paraId="000001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point con audio.</w:t>
            </w:r>
          </w:p>
          <w:p w:rsidR="00000000" w:rsidDel="00000000" w:rsidP="00000000" w:rsidRDefault="00000000" w:rsidRPr="00000000" w14:paraId="000001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Minutos)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mitos y realidades más difundidos en redes:</w:t>
            </w:r>
          </w:p>
          <w:p w:rsidR="00000000" w:rsidDel="00000000" w:rsidP="00000000" w:rsidRDefault="00000000" w:rsidRPr="00000000" w14:paraId="0000017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nuevo coronavirus se transmite por picadura de mosquitos.</w:t>
            </w:r>
          </w:p>
          <w:p w:rsidR="00000000" w:rsidDel="00000000" w:rsidP="00000000" w:rsidRDefault="00000000" w:rsidRPr="00000000" w14:paraId="0000017D">
            <w:pPr>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nuevo coronavirus afecta solo a las personas de edad avanzada</w:t>
            </w:r>
          </w:p>
          <w:p w:rsidR="00000000" w:rsidDel="00000000" w:rsidP="00000000" w:rsidRDefault="00000000" w:rsidRPr="00000000" w14:paraId="0000017E">
            <w:pPr>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remedios caseros pueden curar o prevenir el coronavirus.</w:t>
            </w:r>
          </w:p>
          <w:p w:rsidR="00000000" w:rsidDel="00000000" w:rsidP="00000000" w:rsidRDefault="00000000" w:rsidRPr="00000000" w14:paraId="0000017F">
            <w:pPr>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posible evitar contagio de coronavirus.</w:t>
            </w:r>
          </w:p>
          <w:p w:rsidR="00000000" w:rsidDel="00000000" w:rsidP="00000000" w:rsidRDefault="00000000" w:rsidRPr="00000000" w14:paraId="00000180">
            <w:pPr>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matar el virus se puede rociar el cuerpo con alcohol o con cloro.</w:t>
            </w:r>
          </w:p>
          <w:p w:rsidR="00000000" w:rsidDel="00000000" w:rsidP="00000000" w:rsidRDefault="00000000" w:rsidRPr="00000000" w14:paraId="00000181">
            <w:pPr>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pueden utilizar lámparas ultravioletas para esterilizar las manos y otras partes del cuerpo.</w:t>
            </w:r>
          </w:p>
          <w:p w:rsidR="00000000" w:rsidDel="00000000" w:rsidP="00000000" w:rsidRDefault="00000000" w:rsidRPr="00000000" w14:paraId="00000182">
            <w:pPr>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Beber agua caliente o exponerse al sol eliminará el virus.</w:t>
            </w:r>
          </w:p>
          <w:p w:rsidR="00000000" w:rsidDel="00000000" w:rsidP="00000000" w:rsidRDefault="00000000" w:rsidRPr="00000000" w14:paraId="00000183">
            <w:pPr>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COVID-19 no afecta a las mascotas.</w:t>
            </w:r>
          </w:p>
          <w:p w:rsidR="00000000" w:rsidDel="00000000" w:rsidP="00000000" w:rsidRDefault="00000000" w:rsidRPr="00000000" w14:paraId="00000184">
            <w:pPr>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coronavirus NO tiene cura.</w:t>
            </w:r>
          </w:p>
          <w:p w:rsidR="00000000" w:rsidDel="00000000" w:rsidP="00000000" w:rsidRDefault="00000000" w:rsidRPr="00000000" w14:paraId="00000185">
            <w:pPr>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coronavirus se transmite a través de alimentos.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Presentación con imagen y audio (power point grabado con audio)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spacing w:line="240" w:lineRule="auto"/>
              <w:rPr>
                <w:rFonts w:ascii="Times New Roman" w:cs="Times New Roman" w:eastAsia="Times New Roman" w:hAnsi="Times New Roman"/>
                <w:b w:val="1"/>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8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A">
      <w:pPr>
        <w:spacing w:line="240" w:lineRule="auto"/>
        <w:rPr>
          <w:b w:val="1"/>
        </w:rPr>
      </w:pPr>
      <w:r w:rsidDel="00000000" w:rsidR="00000000" w:rsidRPr="00000000">
        <w:rPr>
          <w:rtl w:val="0"/>
        </w:rPr>
      </w:r>
    </w:p>
    <w:p w:rsidR="00000000" w:rsidDel="00000000" w:rsidP="00000000" w:rsidRDefault="00000000" w:rsidRPr="00000000" w14:paraId="0000018B">
      <w:pPr>
        <w:spacing w:line="240" w:lineRule="auto"/>
        <w:rPr/>
      </w:pPr>
      <w:r w:rsidDel="00000000" w:rsidR="00000000" w:rsidRPr="00000000">
        <w:rPr>
          <w:rtl w:val="0"/>
        </w:rPr>
        <w:t xml:space="preserve">Archivos de anexos</w:t>
      </w:r>
    </w:p>
    <w:p w:rsidR="00000000" w:rsidDel="00000000" w:rsidP="00000000" w:rsidRDefault="00000000" w:rsidRPr="00000000" w14:paraId="0000018C">
      <w:pPr>
        <w:spacing w:line="240" w:lineRule="auto"/>
        <w:rPr>
          <w:b w:val="1"/>
        </w:rPr>
      </w:pPr>
      <w:r w:rsidDel="00000000" w:rsidR="00000000" w:rsidRPr="00000000">
        <w:rPr>
          <w:rtl w:val="0"/>
        </w:rPr>
      </w:r>
    </w:p>
    <w:tbl>
      <w:tblPr>
        <w:tblStyle w:val="Table3"/>
        <w:tblW w:w="14454.0" w:type="dxa"/>
        <w:jc w:val="left"/>
        <w:tblInd w:w="-25.0" w:type="dxa"/>
        <w:tblLayout w:type="fixed"/>
        <w:tblLook w:val="0400"/>
      </w:tblPr>
      <w:tblGrid>
        <w:gridCol w:w="1853"/>
        <w:gridCol w:w="1691"/>
        <w:gridCol w:w="10910"/>
        <w:tblGridChange w:id="0">
          <w:tblGrid>
            <w:gridCol w:w="1853"/>
            <w:gridCol w:w="1691"/>
            <w:gridCol w:w="10910"/>
          </w:tblGrid>
        </w:tblGridChange>
      </w:tblGrid>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8D">
            <w:pPr>
              <w:spacing w:line="240" w:lineRule="auto"/>
              <w:jc w:val="center"/>
              <w:rPr>
                <w:rFonts w:ascii="Times New Roman" w:cs="Times New Roman" w:eastAsia="Times New Roman" w:hAnsi="Times New Roman"/>
              </w:rPr>
            </w:pPr>
            <w:r w:rsidDel="00000000" w:rsidR="00000000" w:rsidRPr="00000000">
              <w:rPr>
                <w:b w:val="1"/>
                <w:color w:val="000000"/>
                <w:rtl w:val="0"/>
              </w:rPr>
              <w:t xml:space="preserve">ANEXO GUIÓN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8E">
            <w:pPr>
              <w:spacing w:line="240" w:lineRule="auto"/>
              <w:jc w:val="center"/>
              <w:rPr>
                <w:rFonts w:ascii="Times New Roman" w:cs="Times New Roman" w:eastAsia="Times New Roman" w:hAnsi="Times New Roman"/>
              </w:rPr>
            </w:pPr>
            <w:r w:rsidDel="00000000" w:rsidR="00000000" w:rsidRPr="00000000">
              <w:rPr>
                <w:b w:val="1"/>
                <w:color w:val="000000"/>
                <w:rtl w:val="0"/>
              </w:rPr>
              <w:t xml:space="preserve">RECURSO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8F">
            <w:pPr>
              <w:spacing w:line="240" w:lineRule="auto"/>
              <w:jc w:val="center"/>
              <w:rPr>
                <w:rFonts w:ascii="Times New Roman" w:cs="Times New Roman" w:eastAsia="Times New Roman" w:hAnsi="Times New Roman"/>
              </w:rPr>
            </w:pPr>
            <w:r w:rsidDel="00000000" w:rsidR="00000000" w:rsidRPr="00000000">
              <w:rPr>
                <w:b w:val="1"/>
                <w:color w:val="000000"/>
                <w:rtl w:val="0"/>
              </w:rPr>
              <w:t xml:space="preserve">ARCHIVO</w:t>
            </w:r>
            <w:r w:rsidDel="00000000" w:rsidR="00000000" w:rsidRPr="00000000">
              <w:rPr>
                <w:rtl w:val="0"/>
              </w:rPr>
            </w:r>
          </w:p>
        </w:tc>
      </w:tr>
      <w:tr>
        <w:trPr>
          <w:trHeight w:val="110"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line="240" w:lineRule="auto"/>
        <w:rPr/>
      </w:pPr>
      <w:r w:rsidDel="00000000" w:rsidR="00000000" w:rsidRPr="00000000">
        <w:rPr>
          <w:b w:val="1"/>
          <w:u w:val="single"/>
          <w:rtl w:val="0"/>
        </w:rPr>
        <w:t xml:space="preserve">2.Material Complementario:</w:t>
      </w:r>
      <w:r w:rsidDel="00000000" w:rsidR="00000000" w:rsidRPr="00000000">
        <w:rPr>
          <w:b w:val="1"/>
          <w:rtl w:val="0"/>
        </w:rPr>
        <w:t xml:space="preserve"> </w:t>
      </w:r>
      <w:r w:rsidDel="00000000" w:rsidR="00000000" w:rsidRPr="00000000">
        <w:rPr>
          <w:rtl w:val="0"/>
        </w:rPr>
        <w:t xml:space="preserve">Relacionar el material de apoyo o complementario de los temas abordados en este recurso.</w:t>
      </w:r>
    </w:p>
    <w:p w:rsidR="00000000" w:rsidDel="00000000" w:rsidP="00000000" w:rsidRDefault="00000000" w:rsidRPr="00000000" w14:paraId="000001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
        <w:tblW w:w="14454.0" w:type="dxa"/>
        <w:jc w:val="left"/>
        <w:tblInd w:w="-45.0" w:type="dxa"/>
        <w:tblLayout w:type="fixed"/>
        <w:tblLook w:val="0400"/>
      </w:tblPr>
      <w:tblGrid>
        <w:gridCol w:w="2724"/>
        <w:gridCol w:w="2551"/>
        <w:gridCol w:w="9179"/>
        <w:tblGridChange w:id="0">
          <w:tblGrid>
            <w:gridCol w:w="2724"/>
            <w:gridCol w:w="2551"/>
            <w:gridCol w:w="9179"/>
          </w:tblGrid>
        </w:tblGridChange>
      </w:tblGrid>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97">
            <w:pPr>
              <w:spacing w:line="240" w:lineRule="auto"/>
              <w:jc w:val="center"/>
              <w:rPr>
                <w:b w:val="1"/>
                <w:color w:val="000000"/>
              </w:rPr>
            </w:pPr>
            <w:r w:rsidDel="00000000" w:rsidR="00000000" w:rsidRPr="00000000">
              <w:rPr>
                <w:rFonts w:ascii="Calibri" w:cs="Calibri" w:eastAsia="Calibri" w:hAnsi="Calibri"/>
                <w:b w:val="1"/>
                <w:rtl w:val="0"/>
              </w:rPr>
              <w:t xml:space="preserve">Autor, (año del documento o material),  Nombre del documento o material.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98">
            <w:pPr>
              <w:jc w:val="center"/>
              <w:rPr>
                <w:rFonts w:ascii="Calibri" w:cs="Calibri" w:eastAsia="Calibri" w:hAnsi="Calibri"/>
                <w:b w:val="1"/>
              </w:rPr>
            </w:pPr>
            <w:r w:rsidDel="00000000" w:rsidR="00000000" w:rsidRPr="00000000">
              <w:rPr>
                <w:rFonts w:ascii="Calibri" w:cs="Calibri" w:eastAsia="Calibri" w:hAnsi="Calibri"/>
                <w:b w:val="1"/>
                <w:rtl w:val="0"/>
              </w:rPr>
              <w:t xml:space="preserve">Tipo de material </w:t>
            </w:r>
          </w:p>
          <w:p w:rsidR="00000000" w:rsidDel="00000000" w:rsidP="00000000" w:rsidRDefault="00000000" w:rsidRPr="00000000" w14:paraId="00000199">
            <w:pPr>
              <w:spacing w:line="240" w:lineRule="auto"/>
              <w:jc w:val="center"/>
              <w:rPr>
                <w:b w:val="1"/>
                <w:color w:val="000000"/>
              </w:rPr>
            </w:pPr>
            <w:r w:rsidDel="00000000" w:rsidR="00000000" w:rsidRPr="00000000">
              <w:rPr>
                <w:rFonts w:ascii="Calibri" w:cs="Calibri" w:eastAsia="Calibri" w:hAnsi="Calibri"/>
                <w:b w:val="1"/>
                <w:rtl w:val="0"/>
              </w:rPr>
              <w:t xml:space="preserve">( video, capítulo de libro, artículo, otro)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9A">
            <w:pPr>
              <w:jc w:val="center"/>
              <w:rPr>
                <w:rFonts w:ascii="Calibri" w:cs="Calibri" w:eastAsia="Calibri" w:hAnsi="Calibri"/>
                <w:b w:val="1"/>
              </w:rPr>
            </w:pPr>
            <w:r w:rsidDel="00000000" w:rsidR="00000000" w:rsidRPr="00000000">
              <w:rPr>
                <w:rFonts w:ascii="Calibri" w:cs="Calibri" w:eastAsia="Calibri" w:hAnsi="Calibri"/>
                <w:b w:val="1"/>
                <w:rtl w:val="0"/>
              </w:rPr>
              <w:t xml:space="preserve">Enlace del Recurso o </w:t>
            </w:r>
          </w:p>
          <w:p w:rsidR="00000000" w:rsidDel="00000000" w:rsidP="00000000" w:rsidRDefault="00000000" w:rsidRPr="00000000" w14:paraId="0000019B">
            <w:pPr>
              <w:spacing w:line="240" w:lineRule="auto"/>
              <w:jc w:val="center"/>
              <w:rPr>
                <w:b w:val="1"/>
                <w:color w:val="000000"/>
              </w:rPr>
            </w:pPr>
            <w:r w:rsidDel="00000000" w:rsidR="00000000" w:rsidRPr="00000000">
              <w:rPr>
                <w:rFonts w:ascii="Calibri" w:cs="Calibri" w:eastAsia="Calibri" w:hAnsi="Calibri"/>
                <w:b w:val="1"/>
                <w:rtl w:val="0"/>
              </w:rPr>
              <w:t xml:space="preserve">Archivo del documento o material</w:t>
            </w:r>
            <w:r w:rsidDel="00000000" w:rsidR="00000000" w:rsidRPr="00000000">
              <w:rPr>
                <w:rFonts w:ascii="Calibri" w:cs="Calibri" w:eastAsia="Calibri" w:hAnsi="Calibri"/>
                <w:rtl w:val="0"/>
              </w:rPr>
              <w:t xml:space="preserve">  </w:t>
            </w:r>
            <w:r w:rsidDel="00000000" w:rsidR="00000000" w:rsidRPr="00000000">
              <w:rPr>
                <w:rtl w:val="0"/>
              </w:rPr>
            </w:r>
          </w:p>
        </w:tc>
      </w:tr>
      <w:tr>
        <w:trPr>
          <w:trHeight w:val="178"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spacing w:line="240" w:lineRule="auto"/>
              <w:rPr>
                <w:rFonts w:ascii="Times New Roman" w:cs="Times New Roman" w:eastAsia="Times New Roman" w:hAnsi="Times New Roman"/>
              </w:rPr>
            </w:pPr>
            <w:r w:rsidDel="00000000" w:rsidR="00000000" w:rsidRPr="00000000">
              <w:rPr>
                <w:rtl w:val="0"/>
              </w:rPr>
            </w:r>
          </w:p>
        </w:tc>
      </w:tr>
      <w:tr>
        <w:trPr>
          <w:trHeight w:val="178"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spacing w:line="240" w:lineRule="auto"/>
              <w:rPr>
                <w:rFonts w:ascii="Times New Roman" w:cs="Times New Roman" w:eastAsia="Times New Roman" w:hAnsi="Times New Roman"/>
              </w:rPr>
            </w:pPr>
            <w:r w:rsidDel="00000000" w:rsidR="00000000" w:rsidRPr="00000000">
              <w:rPr>
                <w:rtl w:val="0"/>
              </w:rPr>
            </w:r>
          </w:p>
        </w:tc>
      </w:tr>
      <w:tr>
        <w:trPr>
          <w:trHeight w:val="178"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A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spacing w:line="240" w:lineRule="auto"/>
        <w:rPr/>
      </w:pPr>
      <w:r w:rsidDel="00000000" w:rsidR="00000000" w:rsidRPr="00000000">
        <w:rPr>
          <w:b w:val="1"/>
          <w:u w:val="single"/>
          <w:rtl w:val="0"/>
        </w:rPr>
        <w:t xml:space="preserve">3.Glosario :</w:t>
      </w:r>
      <w:r w:rsidDel="00000000" w:rsidR="00000000" w:rsidRPr="00000000">
        <w:rPr>
          <w:b w:val="1"/>
          <w:rtl w:val="0"/>
        </w:rPr>
        <w:t xml:space="preserve"> </w:t>
      </w:r>
      <w:r w:rsidDel="00000000" w:rsidR="00000000" w:rsidRPr="00000000">
        <w:rPr>
          <w:rtl w:val="0"/>
        </w:rPr>
        <w:t xml:space="preserve">Incorpore aquí las definiciones de los términos claves, requeridas para comprender adecuadamente los contenidos de este  recurso educativo.</w:t>
      </w:r>
    </w:p>
    <w:p w:rsidR="00000000" w:rsidDel="00000000" w:rsidP="00000000" w:rsidRDefault="00000000" w:rsidRPr="00000000" w14:paraId="000001AB">
      <w:pPr>
        <w:spacing w:line="240" w:lineRule="auto"/>
        <w:rPr/>
      </w:pPr>
      <w:r w:rsidDel="00000000" w:rsidR="00000000" w:rsidRPr="00000000">
        <w:rPr>
          <w:rtl w:val="0"/>
        </w:rPr>
      </w:r>
    </w:p>
    <w:tbl>
      <w:tblPr>
        <w:tblStyle w:val="Table5"/>
        <w:tblW w:w="14449.0" w:type="dxa"/>
        <w:jc w:val="left"/>
        <w:tblInd w:w="-35.0" w:type="dxa"/>
        <w:tblLayout w:type="fixed"/>
        <w:tblLook w:val="0400"/>
      </w:tblPr>
      <w:tblGrid>
        <w:gridCol w:w="1789"/>
        <w:gridCol w:w="12660"/>
        <w:tblGridChange w:id="0">
          <w:tblGrid>
            <w:gridCol w:w="1789"/>
            <w:gridCol w:w="12660"/>
          </w:tblGrid>
        </w:tblGridChange>
      </w:tblGrid>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AC">
            <w:pPr>
              <w:spacing w:line="240" w:lineRule="auto"/>
              <w:jc w:val="center"/>
              <w:rPr>
                <w:b w:val="1"/>
                <w:color w:val="000000"/>
              </w:rPr>
            </w:pPr>
            <w:r w:rsidDel="00000000" w:rsidR="00000000" w:rsidRPr="00000000">
              <w:rPr>
                <w:b w:val="1"/>
                <w:rtl w:val="0"/>
              </w:rPr>
              <w:t xml:space="preserve">TÉRMINO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AD">
            <w:pPr>
              <w:spacing w:line="240" w:lineRule="auto"/>
              <w:jc w:val="center"/>
              <w:rPr>
                <w:b w:val="1"/>
                <w:color w:val="000000"/>
              </w:rPr>
            </w:pPr>
            <w:r w:rsidDel="00000000" w:rsidR="00000000" w:rsidRPr="00000000">
              <w:rPr>
                <w:b w:val="1"/>
                <w:color w:val="000000"/>
                <w:rtl w:val="0"/>
              </w:rPr>
              <w:t xml:space="preserve">SIGNIFICADO</w:t>
            </w:r>
          </w:p>
        </w:tc>
      </w:tr>
      <w:tr>
        <w:trPr>
          <w:trHeight w:val="283"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COVID-19</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nueva enfermedad, causada por un nuevo coronavirus que no se había visto antes en seres humanos. El nombre de la enfermedad se escogió siguiendo las mejores prácticas establecidas por la Organización Mundial de la Salud (OMS) para</w:t>
            </w:r>
          </w:p>
          <w:p w:rsidR="00000000" w:rsidDel="00000000" w:rsidP="00000000" w:rsidRDefault="00000000" w:rsidRPr="00000000" w14:paraId="000001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asignar nombres a nuevas enfermedades infecciosas en seres humanos.</w:t>
            </w:r>
          </w:p>
        </w:tc>
      </w:tr>
      <w:tr>
        <w:trPr>
          <w:trHeight w:val="283"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Limpieza</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la eliminación por acción mecánica, con o sin uso de detergentes, de la materia orgánica y suciedad de superficies, objetos o ambiente. Para la limpieza y desinfección con agente como el detergente que es un agente básico.</w:t>
            </w:r>
          </w:p>
        </w:tc>
      </w:tr>
      <w:tr>
        <w:trPr>
          <w:trHeight w:val="283"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Desinfección</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la destrucción de microorganismos en objetos inanimados, que asegura la eliminación de las formas vegetativa pero no la eliminación de esporas bacterianas.</w:t>
            </w:r>
          </w:p>
        </w:tc>
      </w:tr>
      <w:tr>
        <w:trPr>
          <w:trHeight w:val="283"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de protección personal</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 incluyendo la indumentaria (p. ej., batas, guantes, respiradores, lentes de seguridad, mascarillas de protección), utilizado para evitar la exposición o la contaminación de una persona por materiales peligrosos.</w:t>
            </w:r>
          </w:p>
        </w:tc>
      </w:tr>
      <w:tr>
        <w:trPr>
          <w:trHeight w:val="283"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Sustancias Infecciosas</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Sustancias que contienen agentes patógenos con potencial infeccioso.</w:t>
            </w:r>
          </w:p>
        </w:tc>
      </w:tr>
    </w:tbl>
    <w:p w:rsidR="00000000" w:rsidDel="00000000" w:rsidP="00000000" w:rsidRDefault="00000000" w:rsidRPr="00000000" w14:paraId="000001B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spacing w:line="240" w:lineRule="auto"/>
        <w:rPr>
          <w:rFonts w:ascii="Times New Roman" w:cs="Times New Roman" w:eastAsia="Times New Roman" w:hAnsi="Times New Roman"/>
        </w:rPr>
      </w:pPr>
      <w:r w:rsidDel="00000000" w:rsidR="00000000" w:rsidRPr="00000000">
        <w:rPr>
          <w:b w:val="1"/>
          <w:u w:val="single"/>
          <w:rtl w:val="0"/>
        </w:rPr>
        <w:t xml:space="preserve">4.Referencias Bibliográficas :</w:t>
      </w:r>
      <w:r w:rsidDel="00000000" w:rsidR="00000000" w:rsidRPr="00000000">
        <w:rPr>
          <w:b w:val="1"/>
          <w:rtl w:val="0"/>
        </w:rPr>
        <w:t xml:space="preserve"> </w:t>
      </w:r>
      <w:r w:rsidDel="00000000" w:rsidR="00000000" w:rsidRPr="00000000">
        <w:rPr>
          <w:rtl w:val="0"/>
        </w:rPr>
        <w:t xml:space="preserve">Referencie las fuentes consultadas para elaborar el material de formación en el marco de la norma APA vigente.</w:t>
      </w:r>
      <w:r w:rsidDel="00000000" w:rsidR="00000000" w:rsidRPr="00000000">
        <w:rPr>
          <w:rtl w:val="0"/>
        </w:rPr>
      </w:r>
    </w:p>
    <w:p w:rsidR="00000000" w:rsidDel="00000000" w:rsidP="00000000" w:rsidRDefault="00000000" w:rsidRPr="00000000" w14:paraId="000001BD">
      <w:pPr>
        <w:spacing w:line="240" w:lineRule="auto"/>
        <w:rPr>
          <w:rFonts w:ascii="Times New Roman" w:cs="Times New Roman" w:eastAsia="Times New Roman" w:hAnsi="Times New Roman"/>
        </w:rPr>
      </w:pPr>
      <w:r w:rsidDel="00000000" w:rsidR="00000000" w:rsidRPr="00000000">
        <w:rPr>
          <w:rtl w:val="0"/>
        </w:rPr>
      </w:r>
    </w:p>
    <w:tbl>
      <w:tblPr>
        <w:tblStyle w:val="Table6"/>
        <w:tblW w:w="14484.0" w:type="dxa"/>
        <w:jc w:val="left"/>
        <w:tblInd w:w="-40.0" w:type="dxa"/>
        <w:tblLayout w:type="fixed"/>
        <w:tblLook w:val="0400"/>
      </w:tblPr>
      <w:tblGrid>
        <w:gridCol w:w="14484"/>
        <w:tblGridChange w:id="0">
          <w:tblGrid>
            <w:gridCol w:w="14484"/>
          </w:tblGrid>
        </w:tblGridChange>
      </w:tblGrid>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BE">
            <w:pPr>
              <w:spacing w:line="240" w:lineRule="auto"/>
              <w:jc w:val="center"/>
              <w:rPr>
                <w:rFonts w:ascii="Times New Roman" w:cs="Times New Roman" w:eastAsia="Times New Roman" w:hAnsi="Times New Roman"/>
              </w:rPr>
            </w:pPr>
            <w:r w:rsidDel="00000000" w:rsidR="00000000" w:rsidRPr="00000000">
              <w:rPr>
                <w:b w:val="1"/>
                <w:color w:val="000000"/>
                <w:rtl w:val="0"/>
              </w:rPr>
              <w:t xml:space="preserve">REFERENCIAS BIBLIOGRÁFICAS </w:t>
            </w:r>
            <w:r w:rsidDel="00000000" w:rsidR="00000000" w:rsidRPr="00000000">
              <w:rPr>
                <w:rtl w:val="0"/>
              </w:rPr>
            </w:r>
          </w:p>
        </w:tc>
      </w:tr>
      <w:tr>
        <w:trPr>
          <w:trHeight w:val="266"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Centro para el Control y la Prevención de Enfermedades (2019) El lavado de las manos: Las manos limpias salvan vidas. [En línea] Recuperado desde: </w:t>
            </w:r>
            <w:hyperlink r:id="rId10">
              <w:r w:rsidDel="00000000" w:rsidR="00000000" w:rsidRPr="00000000">
                <w:rPr>
                  <w:rFonts w:ascii="Times New Roman" w:cs="Times New Roman" w:eastAsia="Times New Roman" w:hAnsi="Times New Roman"/>
                  <w:color w:val="1155cc"/>
                  <w:u w:val="single"/>
                  <w:rtl w:val="0"/>
                </w:rPr>
                <w:t xml:space="preserve">https://www.cdc.gov/handwashing/esp/show-me-the-science-handwashing.html</w:t>
              </w:r>
            </w:hyperlink>
            <w:r w:rsidDel="00000000" w:rsidR="00000000" w:rsidRPr="00000000">
              <w:rPr>
                <w:rtl w:val="0"/>
              </w:rPr>
            </w:r>
          </w:p>
        </w:tc>
      </w:tr>
      <w:t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Ministerio de Salud y la Protección Social (2020) ¡Las manos limpias salvan Vidas! Bogotá D.C., Colombia [En línea] Recuperado desde: </w:t>
            </w:r>
            <w:hyperlink r:id="rId11">
              <w:r w:rsidDel="00000000" w:rsidR="00000000" w:rsidRPr="00000000">
                <w:rPr>
                  <w:rFonts w:ascii="Times New Roman" w:cs="Times New Roman" w:eastAsia="Times New Roman" w:hAnsi="Times New Roman"/>
                  <w:color w:val="1155cc"/>
                  <w:u w:val="single"/>
                  <w:rtl w:val="0"/>
                </w:rPr>
                <w:t xml:space="preserve">https://www.minsalud.gov.co/salud/publica/HS/Paginas/lavado-de-manos.aspx</w:t>
              </w:r>
            </w:hyperlink>
            <w:r w:rsidDel="00000000" w:rsidR="00000000" w:rsidRPr="00000000">
              <w:rPr>
                <w:rtl w:val="0"/>
              </w:rPr>
            </w:r>
          </w:p>
        </w:tc>
      </w:tr>
      <w:t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Ministerio de Salud y la Protección Social (2020) Lineamientos para la gestión de muestras durante la pandemia del SARS- CoV-2 (COVID-19) en Colombia. Bogotá D.C., Colombia [En línea] Recuperado desde: </w:t>
            </w:r>
            <w:hyperlink r:id="rId12">
              <w:r w:rsidDel="00000000" w:rsidR="00000000" w:rsidRPr="00000000">
                <w:rPr>
                  <w:rFonts w:ascii="Times New Roman" w:cs="Times New Roman" w:eastAsia="Times New Roman" w:hAnsi="Times New Roman"/>
                  <w:color w:val="1155cc"/>
                  <w:u w:val="single"/>
                  <w:rtl w:val="0"/>
                </w:rPr>
                <w:t xml:space="preserve">https://www.minsalud.gov.co/RID/lineamiento-gestion-muestras-covid-19-t.pdf</w:t>
              </w:r>
            </w:hyperlink>
            <w:r w:rsidDel="00000000" w:rsidR="00000000" w:rsidRPr="00000000">
              <w:rPr>
                <w:rtl w:val="0"/>
              </w:rPr>
            </w:r>
          </w:p>
        </w:tc>
      </w:tr>
      <w:t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Ministerio de Salud y la Protección Social (2020) Orientaciones para el manejo, traslado y disposición final de cadáveres por covid-19 en Colombia. Bogotá D.C., Colombia [En línea] Recuperado desde: </w:t>
            </w:r>
            <w:hyperlink r:id="rId13">
              <w:r w:rsidDel="00000000" w:rsidR="00000000" w:rsidRPr="00000000">
                <w:rPr>
                  <w:rFonts w:ascii="Times New Roman" w:cs="Times New Roman" w:eastAsia="Times New Roman" w:hAnsi="Times New Roman"/>
                  <w:color w:val="1155cc"/>
                  <w:u w:val="single"/>
                  <w:rtl w:val="0"/>
                </w:rPr>
                <w:t xml:space="preserve">https://www.minsalud.gov.co/Ministerio/Institucional/Procesos%20y%20procedimientos/GIPG08.pdf</w:t>
              </w:r>
            </w:hyperlink>
            <w:r w:rsidDel="00000000" w:rsidR="00000000" w:rsidRPr="00000000">
              <w:rPr>
                <w:rFonts w:ascii="Times New Roman" w:cs="Times New Roman" w:eastAsia="Times New Roman" w:hAnsi="Times New Roman"/>
                <w:rtl w:val="0"/>
              </w:rPr>
              <w:t xml:space="preserve"> </w:t>
            </w:r>
          </w:p>
        </w:tc>
      </w:tr>
      <w:t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Ministerio de Salud y la Protección Social (2020) Orientaciones para la limpieza y desinfección de la vivienda como medida preventiva y de mitigación para contener la infección respiratoria aguda por COVID-19. Bogotá D.C., Colombia [En línea] Recuperado desde: </w:t>
            </w:r>
            <w:hyperlink r:id="rId14">
              <w:r w:rsidDel="00000000" w:rsidR="00000000" w:rsidRPr="00000000">
                <w:rPr>
                  <w:rFonts w:ascii="Times New Roman" w:cs="Times New Roman" w:eastAsia="Times New Roman" w:hAnsi="Times New Roman"/>
                  <w:color w:val="1155cc"/>
                  <w:u w:val="single"/>
                  <w:rtl w:val="0"/>
                </w:rPr>
                <w:t xml:space="preserve">https://www.minsalud.gov.co/Ministerio/Institucional/Procesos%20y%20procedimientos/GIPG16.pdf</w:t>
              </w:r>
            </w:hyperlink>
            <w:r w:rsidDel="00000000" w:rsidR="00000000" w:rsidRPr="00000000">
              <w:rPr>
                <w:rtl w:val="0"/>
              </w:rPr>
            </w:r>
          </w:p>
        </w:tc>
      </w:tr>
      <w:t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OMS (2016) Una atención limpia es una atención más segura. Material y documentos sobre la higiene de manos. [En línea] Recuperado desde: </w:t>
            </w:r>
            <w:hyperlink r:id="rId15">
              <w:r w:rsidDel="00000000" w:rsidR="00000000" w:rsidRPr="00000000">
                <w:rPr>
                  <w:rFonts w:ascii="Times New Roman" w:cs="Times New Roman" w:eastAsia="Times New Roman" w:hAnsi="Times New Roman"/>
                  <w:color w:val="1155cc"/>
                  <w:u w:val="single"/>
                  <w:rtl w:val="0"/>
                </w:rPr>
                <w:t xml:space="preserve">https://www.who.int/gpsc/5may/tools/es/</w:t>
              </w:r>
            </w:hyperlink>
            <w:r w:rsidDel="00000000" w:rsidR="00000000" w:rsidRPr="00000000">
              <w:rPr>
                <w:rtl w:val="0"/>
              </w:rPr>
            </w:r>
          </w:p>
        </w:tc>
      </w:tr>
      <w:t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OMS (2020) Preparación y respuesta ante emergencias. Infecciones por coronavirus. [En línea] Recuperado desde: </w:t>
            </w:r>
          </w:p>
          <w:p w:rsidR="00000000" w:rsidDel="00000000" w:rsidP="00000000" w:rsidRDefault="00000000" w:rsidRPr="00000000" w14:paraId="000001C6">
            <w:pPr>
              <w:spacing w:line="240" w:lineRule="auto"/>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https://www.who.int/csr/disease/coronavirus_infections/es/</w:t>
              </w:r>
            </w:hyperlink>
            <w:r w:rsidDel="00000000" w:rsidR="00000000" w:rsidRPr="00000000">
              <w:rPr>
                <w:rtl w:val="0"/>
              </w:rPr>
            </w:r>
          </w:p>
        </w:tc>
      </w:tr>
      <w:tr>
        <w:trPr>
          <w:trHeight w:val="900"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Presidencia de la República de Colombia (2020) Decreto 417 del 17 de marzo 2020. Bogotá D.C., Colombia [En línea] Recuperado desde: </w:t>
            </w:r>
            <w:hyperlink r:id="rId17">
              <w:r w:rsidDel="00000000" w:rsidR="00000000" w:rsidRPr="00000000">
                <w:rPr>
                  <w:rFonts w:ascii="Times New Roman" w:cs="Times New Roman" w:eastAsia="Times New Roman" w:hAnsi="Times New Roman"/>
                  <w:color w:val="1155cc"/>
                  <w:u w:val="single"/>
                  <w:rtl w:val="0"/>
                </w:rPr>
                <w:t xml:space="preserve">http://www.regiones.gov.co/Inicio/assets/files/51.pdf</w:t>
              </w:r>
            </w:hyperlink>
            <w:r w:rsidDel="00000000" w:rsidR="00000000" w:rsidRPr="00000000">
              <w:rPr>
                <w:rtl w:val="0"/>
              </w:rPr>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spacing w:line="240" w:lineRule="auto"/>
        <w:rPr>
          <w:rFonts w:ascii="Times New Roman" w:cs="Times New Roman" w:eastAsia="Times New Roman" w:hAnsi="Times New Roman"/>
        </w:rPr>
      </w:pPr>
      <w:r w:rsidDel="00000000" w:rsidR="00000000" w:rsidRPr="00000000">
        <w:rPr>
          <w:b w:val="1"/>
          <w:u w:val="single"/>
          <w:rtl w:val="0"/>
        </w:rPr>
        <w:t xml:space="preserve">5.Control de versión :</w:t>
      </w:r>
      <w:r w:rsidDel="00000000" w:rsidR="00000000" w:rsidRPr="00000000">
        <w:rPr>
          <w:b w:val="1"/>
          <w:rtl w:val="0"/>
        </w:rPr>
        <w:t xml:space="preserve"> </w:t>
      </w:r>
      <w:r w:rsidDel="00000000" w:rsidR="00000000" w:rsidRPr="00000000">
        <w:rPr>
          <w:rtl w:val="0"/>
        </w:rPr>
        <w:t xml:space="preserve">Relacione en la tabla, información del recurso respecto a su versión. Si es un recurso nuevo, relacione versión 1. Si está reutilizando un recurso anterior (versión 1), al que le está haciendo mejoras, refiera versión 2 y relacione los cambios o mejoras que le ha realizado.</w:t>
      </w:r>
      <w:r w:rsidDel="00000000" w:rsidR="00000000" w:rsidRPr="00000000">
        <w:rPr>
          <w:rtl w:val="0"/>
        </w:rPr>
      </w:r>
    </w:p>
    <w:p w:rsidR="00000000" w:rsidDel="00000000" w:rsidP="00000000" w:rsidRDefault="00000000" w:rsidRPr="00000000" w14:paraId="000001CA">
      <w:pPr>
        <w:spacing w:line="240" w:lineRule="auto"/>
        <w:rPr>
          <w:rFonts w:ascii="Times New Roman" w:cs="Times New Roman" w:eastAsia="Times New Roman" w:hAnsi="Times New Roman"/>
        </w:rPr>
      </w:pPr>
      <w:r w:rsidDel="00000000" w:rsidR="00000000" w:rsidRPr="00000000">
        <w:rPr>
          <w:rtl w:val="0"/>
        </w:rPr>
      </w:r>
    </w:p>
    <w:tbl>
      <w:tblPr>
        <w:tblStyle w:val="Table7"/>
        <w:tblW w:w="14449.0" w:type="dxa"/>
        <w:jc w:val="left"/>
        <w:tblInd w:w="-50.0" w:type="dxa"/>
        <w:tblLayout w:type="fixed"/>
        <w:tblLook w:val="0400"/>
      </w:tblPr>
      <w:tblGrid>
        <w:gridCol w:w="1787"/>
        <w:gridCol w:w="2926"/>
        <w:gridCol w:w="3851"/>
        <w:gridCol w:w="5885"/>
        <w:tblGridChange w:id="0">
          <w:tblGrid>
            <w:gridCol w:w="1787"/>
            <w:gridCol w:w="2926"/>
            <w:gridCol w:w="3851"/>
            <w:gridCol w:w="5885"/>
          </w:tblGrid>
        </w:tblGridChange>
      </w:tblGrid>
      <w:t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CB">
            <w:pPr>
              <w:spacing w:line="240" w:lineRule="auto"/>
              <w:jc w:val="center"/>
              <w:rPr>
                <w:rFonts w:ascii="Times New Roman" w:cs="Times New Roman" w:eastAsia="Times New Roman" w:hAnsi="Times New Roman"/>
              </w:rPr>
            </w:pPr>
            <w:r w:rsidDel="00000000" w:rsidR="00000000" w:rsidRPr="00000000">
              <w:rPr>
                <w:b w:val="1"/>
                <w:color w:val="000000"/>
                <w:rtl w:val="0"/>
              </w:rPr>
              <w:t xml:space="preserve">VERSIÓN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CC">
            <w:pPr>
              <w:spacing w:line="240" w:lineRule="auto"/>
              <w:jc w:val="center"/>
              <w:rPr>
                <w:rFonts w:ascii="Times New Roman" w:cs="Times New Roman" w:eastAsia="Times New Roman" w:hAnsi="Times New Roman"/>
              </w:rPr>
            </w:pPr>
            <w:r w:rsidDel="00000000" w:rsidR="00000000" w:rsidRPr="00000000">
              <w:rPr>
                <w:b w:val="1"/>
                <w:color w:val="000000"/>
                <w:rtl w:val="0"/>
              </w:rPr>
              <w:t xml:space="preserve">FECHA DE LA VERSIÓN</w:t>
            </w:r>
            <w:r w:rsidDel="00000000" w:rsidR="00000000" w:rsidRPr="00000000">
              <w:rPr>
                <w:rtl w:val="0"/>
              </w:rPr>
            </w:r>
          </w:p>
        </w:tc>
        <w:tc>
          <w:tcPr>
            <w:tcBorders>
              <w:top w:color="000000" w:space="0" w:sz="12" w:val="single"/>
              <w:left w:color="000000" w:space="0" w:sz="12" w:val="single"/>
              <w:bottom w:color="000000" w:space="0" w:sz="12" w:val="single"/>
              <w:right w:color="000000" w:space="0" w:sz="4" w:val="single"/>
            </w:tcBorders>
            <w:shd w:fill="f9cb9c" w:val="clear"/>
            <w:tcMar>
              <w:top w:w="100.0" w:type="dxa"/>
              <w:left w:w="100.0" w:type="dxa"/>
              <w:bottom w:w="100.0" w:type="dxa"/>
              <w:right w:w="100.0" w:type="dxa"/>
            </w:tcMar>
          </w:tcPr>
          <w:p w:rsidR="00000000" w:rsidDel="00000000" w:rsidP="00000000" w:rsidRDefault="00000000" w:rsidRPr="00000000" w14:paraId="000001CD">
            <w:pPr>
              <w:spacing w:line="240" w:lineRule="auto"/>
              <w:jc w:val="center"/>
              <w:rPr>
                <w:rFonts w:ascii="Times New Roman" w:cs="Times New Roman" w:eastAsia="Times New Roman" w:hAnsi="Times New Roman"/>
              </w:rPr>
            </w:pPr>
            <w:r w:rsidDel="00000000" w:rsidR="00000000" w:rsidRPr="00000000">
              <w:rPr>
                <w:b w:val="1"/>
                <w:color w:val="000000"/>
                <w:rtl w:val="0"/>
              </w:rPr>
              <w:t xml:space="preserve">CONTROL DE CAMBIOS</w:t>
            </w:r>
            <w:r w:rsidDel="00000000" w:rsidR="00000000" w:rsidRPr="00000000">
              <w:rPr>
                <w:rtl w:val="0"/>
              </w:rPr>
            </w:r>
          </w:p>
        </w:tc>
        <w:tc>
          <w:tcPr>
            <w:tcBorders>
              <w:top w:color="000000" w:space="0" w:sz="12" w:val="single"/>
              <w:left w:color="000000" w:space="0" w:sz="4" w:val="single"/>
              <w:bottom w:color="000000" w:space="0" w:sz="12" w:val="single"/>
              <w:right w:color="000000" w:space="0" w:sz="12" w:val="single"/>
            </w:tcBorders>
            <w:shd w:fill="f9cb9c" w:val="clear"/>
          </w:tcPr>
          <w:p w:rsidR="00000000" w:rsidDel="00000000" w:rsidP="00000000" w:rsidRDefault="00000000" w:rsidRPr="00000000" w14:paraId="000001CE">
            <w:pPr>
              <w:spacing w:line="240" w:lineRule="auto"/>
              <w:jc w:val="center"/>
              <w:rPr>
                <w:rFonts w:ascii="Times New Roman" w:cs="Times New Roman" w:eastAsia="Times New Roman" w:hAnsi="Times New Roman"/>
              </w:rPr>
            </w:pPr>
            <w:r w:rsidDel="00000000" w:rsidR="00000000" w:rsidRPr="00000000">
              <w:rPr>
                <w:b w:val="1"/>
                <w:color w:val="000000"/>
                <w:rtl w:val="0"/>
              </w:rPr>
              <w:t xml:space="preserve">AUTOR</w:t>
            </w:r>
            <w:r w:rsidDel="00000000" w:rsidR="00000000" w:rsidRPr="00000000">
              <w:rPr>
                <w:rtl w:val="0"/>
              </w:rPr>
            </w:r>
          </w:p>
        </w:tc>
      </w:tr>
      <w:t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08/04/2020</w:t>
            </w:r>
          </w:p>
        </w:tc>
        <w:tc>
          <w:tcPr>
            <w:tcBorders>
              <w:top w:color="000000" w:space="0" w:sz="12" w:val="single"/>
              <w:left w:color="000000" w:space="0" w:sz="8" w:val="single"/>
              <w:bottom w:color="000000" w:space="0" w:sz="12"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D1">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4" w:val="single"/>
              <w:bottom w:color="000000" w:space="0" w:sz="12" w:val="single"/>
              <w:right w:color="000000" w:space="0" w:sz="8" w:val="single"/>
            </w:tcBorders>
          </w:tcPr>
          <w:p w:rsidR="00000000" w:rsidDel="00000000" w:rsidP="00000000" w:rsidRDefault="00000000" w:rsidRPr="00000000" w14:paraId="000001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Alejandro Carmona Escobar , Tanatopractor y Filósofo (Instructor Centro de Servicios de Salud, Regional Antioquia)</w:t>
            </w:r>
          </w:p>
        </w:tc>
      </w:tr>
      <w:t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8" w:val="single"/>
              <w:bottom w:color="000000" w:space="0" w:sz="12"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D5">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4" w:val="single"/>
              <w:bottom w:color="000000" w:space="0" w:sz="12" w:val="single"/>
              <w:right w:color="000000" w:space="0" w:sz="8" w:val="single"/>
            </w:tcBorders>
          </w:tcPr>
          <w:p w:rsidR="00000000" w:rsidDel="00000000" w:rsidP="00000000" w:rsidRDefault="00000000" w:rsidRPr="00000000" w14:paraId="000001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Alejandra Acevedo Correa, Bacterióloga y laboratorista clínica(Instructora Centro de Servicios de Salud, Regional Antioquia)</w:t>
            </w:r>
          </w:p>
        </w:tc>
      </w:tr>
      <w:t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8"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D9">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4" w:val="single"/>
              <w:bottom w:color="000000" w:space="0" w:sz="8" w:val="single"/>
              <w:right w:color="000000" w:space="0" w:sz="8" w:val="single"/>
            </w:tcBorders>
          </w:tcPr>
          <w:p w:rsidR="00000000" w:rsidDel="00000000" w:rsidP="00000000" w:rsidRDefault="00000000" w:rsidRPr="00000000" w14:paraId="000001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Elizabeth López Henao, Bacterióloga y laboratorista clínica(Instructora Centro de Servicios de Salud, Regional Antioquia)</w:t>
            </w:r>
          </w:p>
        </w:tc>
      </w:tr>
      <w:t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B">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C">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8"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DD">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4" w:val="single"/>
              <w:bottom w:color="000000" w:space="0" w:sz="8" w:val="single"/>
              <w:right w:color="000000" w:space="0" w:sz="8" w:val="single"/>
            </w:tcBorders>
          </w:tcPr>
          <w:p w:rsidR="00000000" w:rsidDel="00000000" w:rsidP="00000000" w:rsidRDefault="00000000" w:rsidRPr="00000000" w14:paraId="000001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Diana Catalina Arcila Echavarria, Ingeniera Química (Líder SENNOVA Centro de Servicios de Salud, Regional Antioquia)</w:t>
            </w:r>
          </w:p>
        </w:tc>
      </w:tr>
      <w:t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8"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E1">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4" w:val="single"/>
              <w:bottom w:color="000000" w:space="0" w:sz="8" w:val="single"/>
              <w:right w:color="000000" w:space="0" w:sz="8" w:val="single"/>
            </w:tcBorders>
          </w:tcPr>
          <w:p w:rsidR="00000000" w:rsidDel="00000000" w:rsidP="00000000" w:rsidRDefault="00000000" w:rsidRPr="00000000" w14:paraId="000001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 Camilo García Castaño, Administrador en Salud (Coordinador Académico Centro de Servicios de Salud, Regional Antioquia)</w:t>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sectPr>
      <w:headerReference r:id="rId18" w:type="default"/>
      <w:footerReference r:id="rId19" w:type="default"/>
      <w:pgSz w:h="12240" w:w="15840"/>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ISCO JOSE LIZCANO REYES" w:id="0" w:date="2020-04-09T21:50:33Z">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+oleg.litvin@misena.edu.co</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_Asignada a Oleg Litvin_</w:t>
      </w:r>
    </w:p>
  </w:comment>
  <w:comment w:author="FRANCISCO JOSE LIZCANO REYES" w:id="1" w:date="2020-04-09T22:04:47Z">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 +danielr.mutis@misena.edu.co</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_Asignada a Daniel Ricardo Mutis Gómez_</w:t>
      </w:r>
    </w:p>
  </w:comment>
  <w:comment w:author="FRANCISCO JOSE LIZCANO REYES" w:id="2" w:date="2020-04-09T22:18:55Z">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+danielr.mutis@misena.edu.co</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_Asignada a Daniel Ricardo Mutis Gómez_</w:t>
      </w:r>
    </w:p>
  </w:comment>
  <w:comment w:author="FRANCISCO JOSE LIZCANO REYES" w:id="3" w:date="2020-04-09T22:18:55Z">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+danielr.mutis@misena.edu.co</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_Asignada a Daniel Ricardo Mutis Gómez_</w:t>
      </w:r>
    </w:p>
  </w:comment>
  <w:comment w:author="FRANCISCO JOSE LIZCANO REYES" w:id="4" w:date="2020-04-09T22:18:55Z">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+danielr.mutis@misena.edu.co</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_Asignada a Daniel Ricardo Mutis Gómez_</w:t>
      </w:r>
    </w:p>
  </w:comment>
  <w:comment w:author="FRANCISCO JOSE LIZCANO REYES" w:id="5" w:date="2020-04-09T22:18:11Z">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 Articulate +eulises.orduz@misena.edu.co</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_Asignada a Eulises Orduz Amézquita_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pos="10255"/>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Formación Profesional Integral</w:t>
    </w:r>
    <w:r w:rsidDel="00000000" w:rsidR="00000000" w:rsidRPr="00000000">
      <w:drawing>
        <wp:anchor allowOverlap="1" behindDoc="0" distB="0" distT="0" distL="0" distR="0" hidden="0" layoutInCell="1" locked="0" relativeHeight="0" simplePos="0">
          <wp:simplePos x="0" y="0"/>
          <wp:positionH relativeFrom="column">
            <wp:posOffset>-457199</wp:posOffset>
          </wp:positionH>
          <wp:positionV relativeFrom="paragraph">
            <wp:posOffset>-457199</wp:posOffset>
          </wp:positionV>
          <wp:extent cx="10056495" cy="157162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17149" l="0" r="0" t="10133"/>
                  <a:stretch>
                    <a:fillRect/>
                  </a:stretch>
                </pic:blipFill>
                <pic:spPr>
                  <a:xfrm>
                    <a:off x="0" y="0"/>
                    <a:ext cx="10056495" cy="1571625"/>
                  </a:xfrm>
                  <a:prstGeom prst="rect"/>
                  <a:ln/>
                </pic:spPr>
              </pic:pic>
            </a:graphicData>
          </a:graphic>
        </wp:anchor>
      </w:drawing>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FORMATO DESARROLLO UNIDAD TEMÁTICA </w:t>
    </w: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rFonts w:ascii="Times New Roman" w:cs="Times New Roman" w:eastAsia="Times New Roman" w:hAnsi="Times New Roman"/>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2"/>
      <w:numFmt w:val="decimal"/>
      <w:lvlText w:val="%1"/>
      <w:lvlJc w:val="left"/>
      <w:pPr>
        <w:ind w:left="360" w:hanging="360"/>
      </w:pPr>
      <w:rPr>
        <w:sz w:val="20"/>
        <w:szCs w:val="2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insalud.gov.co/salud/publica/HS/Paginas/lavado-de-manos.aspx" TargetMode="External"/><Relationship Id="rId10" Type="http://schemas.openxmlformats.org/officeDocument/2006/relationships/hyperlink" Target="https://www.cdc.gov/handwashing/esp/show-me-the-science-handwashing.html" TargetMode="External"/><Relationship Id="rId13" Type="http://schemas.openxmlformats.org/officeDocument/2006/relationships/hyperlink" Target="https://www.minsalud.gov.co/Ministerio/Institucional/Procesos%20y%20procedimientos/GIPG08.pdf" TargetMode="External"/><Relationship Id="rId12" Type="http://schemas.openxmlformats.org/officeDocument/2006/relationships/hyperlink" Target="https://www.minsalud.gov.co/RID/lineamiento-gestion-muestras-covid-19-t.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www.who.int/gpsc/5may/tools/es/" TargetMode="External"/><Relationship Id="rId14" Type="http://schemas.openxmlformats.org/officeDocument/2006/relationships/hyperlink" Target="https://www.minsalud.gov.co/Ministerio/Institucional/Procesos%20y%20procedimientos/GIPG16.pdf" TargetMode="External"/><Relationship Id="rId17" Type="http://schemas.openxmlformats.org/officeDocument/2006/relationships/hyperlink" Target="http://www.regiones.gov.co/Inicio/assets/files/51.pdf" TargetMode="External"/><Relationship Id="rId16" Type="http://schemas.openxmlformats.org/officeDocument/2006/relationships/hyperlink" Target="https://www.who.int/csr/disease/coronavirus_infections/es/"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hyperlink" Target="https://coronavirus.jhu.edu/map.html" TargetMode="External"/><Relationship Id="rId8" Type="http://schemas.openxmlformats.org/officeDocument/2006/relationships/hyperlink" Target="https://www.minsalud.gov.co/salud/publica/PET/Paginas/Covid-19_copia.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